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D3" w:rsidRPr="005470D3" w:rsidRDefault="005470D3" w:rsidP="005470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70D3">
        <w:rPr>
          <w:rFonts w:ascii="Times New Roman" w:eastAsia="Times New Roman" w:hAnsi="Times New Roman" w:cs="Times New Roman"/>
          <w:b/>
          <w:bCs/>
          <w:kern w:val="36"/>
          <w:sz w:val="48"/>
          <w:szCs w:val="48"/>
        </w:rPr>
        <w:t xml:space="preserve">Markdown Here </w:t>
      </w:r>
      <w:proofErr w:type="spellStart"/>
      <w:r w:rsidRPr="005470D3">
        <w:rPr>
          <w:rFonts w:ascii="Times New Roman" w:eastAsia="Times New Roman" w:hAnsi="Times New Roman" w:cs="Times New Roman"/>
          <w:b/>
          <w:bCs/>
          <w:kern w:val="36"/>
          <w:sz w:val="48"/>
          <w:szCs w:val="48"/>
        </w:rPr>
        <w:t>Cheatsheet</w:t>
      </w:r>
      <w:proofErr w:type="spellEnd"/>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Adam Pritchard edited this page Oct 27, 2017 · </w:t>
      </w:r>
      <w:hyperlink r:id="rId5" w:history="1">
        <w:r w:rsidRPr="005470D3">
          <w:rPr>
            <w:rFonts w:ascii="Times New Roman" w:eastAsia="Times New Roman" w:hAnsi="Times New Roman" w:cs="Times New Roman"/>
            <w:color w:val="0000FF"/>
            <w:sz w:val="24"/>
            <w:szCs w:val="24"/>
            <w:u w:val="single"/>
          </w:rPr>
          <w:t xml:space="preserve">11 revisions </w:t>
        </w:r>
      </w:hyperlink>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This is intended as a quick reference and showcase. For more complete info, see </w:t>
      </w:r>
      <w:hyperlink r:id="rId6" w:history="1">
        <w:r w:rsidRPr="005470D3">
          <w:rPr>
            <w:rFonts w:ascii="Times New Roman" w:eastAsia="Times New Roman" w:hAnsi="Times New Roman" w:cs="Times New Roman"/>
            <w:color w:val="0000FF"/>
            <w:sz w:val="24"/>
            <w:szCs w:val="24"/>
            <w:u w:val="single"/>
          </w:rPr>
          <w:t>John Gruber's original spec</w:t>
        </w:r>
      </w:hyperlink>
      <w:r w:rsidRPr="005470D3">
        <w:rPr>
          <w:rFonts w:ascii="Times New Roman" w:eastAsia="Times New Roman" w:hAnsi="Times New Roman" w:cs="Times New Roman"/>
          <w:sz w:val="24"/>
          <w:szCs w:val="24"/>
        </w:rPr>
        <w:t xml:space="preserve"> and the </w:t>
      </w:r>
      <w:hyperlink r:id="rId7" w:history="1">
        <w:proofErr w:type="spellStart"/>
        <w:r w:rsidRPr="005470D3">
          <w:rPr>
            <w:rFonts w:ascii="Times New Roman" w:eastAsia="Times New Roman" w:hAnsi="Times New Roman" w:cs="Times New Roman"/>
            <w:color w:val="0000FF"/>
            <w:sz w:val="24"/>
            <w:szCs w:val="24"/>
            <w:u w:val="single"/>
          </w:rPr>
          <w:t>Github</w:t>
        </w:r>
        <w:proofErr w:type="spellEnd"/>
        <w:r w:rsidRPr="005470D3">
          <w:rPr>
            <w:rFonts w:ascii="Times New Roman" w:eastAsia="Times New Roman" w:hAnsi="Times New Roman" w:cs="Times New Roman"/>
            <w:color w:val="0000FF"/>
            <w:sz w:val="24"/>
            <w:szCs w:val="24"/>
            <w:u w:val="single"/>
          </w:rPr>
          <w:t>-flavored Markdown info page</w:t>
        </w:r>
      </w:hyperlink>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This </w:t>
      </w:r>
      <w:proofErr w:type="spellStart"/>
      <w:r w:rsidRPr="005470D3">
        <w:rPr>
          <w:rFonts w:ascii="Times New Roman" w:eastAsia="Times New Roman" w:hAnsi="Times New Roman" w:cs="Times New Roman"/>
          <w:sz w:val="24"/>
          <w:szCs w:val="24"/>
        </w:rPr>
        <w:t>cheatsheet</w:t>
      </w:r>
      <w:proofErr w:type="spellEnd"/>
      <w:r w:rsidRPr="005470D3">
        <w:rPr>
          <w:rFonts w:ascii="Times New Roman" w:eastAsia="Times New Roman" w:hAnsi="Times New Roman" w:cs="Times New Roman"/>
          <w:sz w:val="24"/>
          <w:szCs w:val="24"/>
        </w:rPr>
        <w:t xml:space="preserve"> is specifically </w:t>
      </w:r>
      <w:r w:rsidRPr="005470D3">
        <w:rPr>
          <w:rFonts w:ascii="Times New Roman" w:eastAsia="Times New Roman" w:hAnsi="Times New Roman" w:cs="Times New Roman"/>
          <w:i/>
          <w:iCs/>
          <w:sz w:val="24"/>
          <w:szCs w:val="24"/>
        </w:rPr>
        <w:t>Markdown Here's</w:t>
      </w:r>
      <w:r w:rsidRPr="005470D3">
        <w:rPr>
          <w:rFonts w:ascii="Times New Roman" w:eastAsia="Times New Roman" w:hAnsi="Times New Roman" w:cs="Times New Roman"/>
          <w:sz w:val="24"/>
          <w:szCs w:val="24"/>
        </w:rPr>
        <w:t xml:space="preserve"> version of </w:t>
      </w:r>
      <w:proofErr w:type="spellStart"/>
      <w:r w:rsidRPr="005470D3">
        <w:rPr>
          <w:rFonts w:ascii="Times New Roman" w:eastAsia="Times New Roman" w:hAnsi="Times New Roman" w:cs="Times New Roman"/>
          <w:sz w:val="24"/>
          <w:szCs w:val="24"/>
        </w:rPr>
        <w:t>Github</w:t>
      </w:r>
      <w:proofErr w:type="spellEnd"/>
      <w:r w:rsidRPr="005470D3">
        <w:rPr>
          <w:rFonts w:ascii="Times New Roman" w:eastAsia="Times New Roman" w:hAnsi="Times New Roman" w:cs="Times New Roman"/>
          <w:sz w:val="24"/>
          <w:szCs w:val="24"/>
        </w:rPr>
        <w:t xml:space="preserve">-flavored Markdown. This differs slightly in styling and syntax from what </w:t>
      </w:r>
      <w:proofErr w:type="spellStart"/>
      <w:r w:rsidRPr="005470D3">
        <w:rPr>
          <w:rFonts w:ascii="Times New Roman" w:eastAsia="Times New Roman" w:hAnsi="Times New Roman" w:cs="Times New Roman"/>
          <w:sz w:val="24"/>
          <w:szCs w:val="24"/>
        </w:rPr>
        <w:t>Github</w:t>
      </w:r>
      <w:proofErr w:type="spellEnd"/>
      <w:r w:rsidRPr="005470D3">
        <w:rPr>
          <w:rFonts w:ascii="Times New Roman" w:eastAsia="Times New Roman" w:hAnsi="Times New Roman" w:cs="Times New Roman"/>
          <w:sz w:val="24"/>
          <w:szCs w:val="24"/>
        </w:rPr>
        <w:t xml:space="preserve"> uses, so what you see below might vary a little from what you get in a </w:t>
      </w:r>
      <w:r w:rsidRPr="005470D3">
        <w:rPr>
          <w:rFonts w:ascii="Times New Roman" w:eastAsia="Times New Roman" w:hAnsi="Times New Roman" w:cs="Times New Roman"/>
          <w:i/>
          <w:iCs/>
          <w:sz w:val="24"/>
          <w:szCs w:val="24"/>
        </w:rPr>
        <w:t>Markdown Here</w:t>
      </w:r>
      <w:r w:rsidRPr="005470D3">
        <w:rPr>
          <w:rFonts w:ascii="Times New Roman" w:eastAsia="Times New Roman" w:hAnsi="Times New Roman" w:cs="Times New Roman"/>
          <w:sz w:val="24"/>
          <w:szCs w:val="24"/>
        </w:rPr>
        <w:t xml:space="preserve"> email, but it should be pretty close.</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You can play around with Markdown on our </w:t>
      </w:r>
      <w:hyperlink r:id="rId8" w:history="1">
        <w:r w:rsidRPr="005470D3">
          <w:rPr>
            <w:rFonts w:ascii="Times New Roman" w:eastAsia="Times New Roman" w:hAnsi="Times New Roman" w:cs="Times New Roman"/>
            <w:color w:val="0000FF"/>
            <w:sz w:val="24"/>
            <w:szCs w:val="24"/>
            <w:u w:val="single"/>
          </w:rPr>
          <w:t>live demo page</w:t>
        </w:r>
      </w:hyperlink>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(If you're not a Markdown Here user, check out the </w:t>
      </w:r>
      <w:hyperlink r:id="rId9" w:history="1">
        <w:r w:rsidRPr="005470D3">
          <w:rPr>
            <w:rFonts w:ascii="Times New Roman" w:eastAsia="Times New Roman" w:hAnsi="Times New Roman" w:cs="Times New Roman"/>
            <w:color w:val="0000FF"/>
            <w:sz w:val="24"/>
            <w:szCs w:val="24"/>
            <w:u w:val="single"/>
          </w:rPr>
          <w:t>Markdown Cheatsheet</w:t>
        </w:r>
      </w:hyperlink>
      <w:r w:rsidRPr="005470D3">
        <w:rPr>
          <w:rFonts w:ascii="Times New Roman" w:eastAsia="Times New Roman" w:hAnsi="Times New Roman" w:cs="Times New Roman"/>
          <w:sz w:val="24"/>
          <w:szCs w:val="24"/>
        </w:rPr>
        <w:t xml:space="preserve"> that is not specific to MDH. But, really, you should also use Markdown Here, because it's awesome. </w:t>
      </w:r>
      <w:hyperlink r:id="rId10" w:history="1">
        <w:r w:rsidRPr="005470D3">
          <w:rPr>
            <w:rFonts w:ascii="Times New Roman" w:eastAsia="Times New Roman" w:hAnsi="Times New Roman" w:cs="Times New Roman"/>
            <w:color w:val="0000FF"/>
            <w:sz w:val="24"/>
            <w:szCs w:val="24"/>
            <w:u w:val="single"/>
          </w:rPr>
          <w:t>http://markdown-here.com</w:t>
        </w:r>
      </w:hyperlink>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outlineLvl w:val="4"/>
        <w:rPr>
          <w:rFonts w:ascii="Times New Roman" w:eastAsia="Times New Roman" w:hAnsi="Times New Roman" w:cs="Times New Roman"/>
          <w:b/>
          <w:bCs/>
          <w:sz w:val="20"/>
          <w:szCs w:val="20"/>
        </w:rPr>
      </w:pPr>
      <w:r w:rsidRPr="005470D3">
        <w:rPr>
          <w:rFonts w:ascii="Times New Roman" w:eastAsia="Times New Roman" w:hAnsi="Times New Roman" w:cs="Times New Roman"/>
          <w:b/>
          <w:bCs/>
          <w:sz w:val="20"/>
          <w:szCs w:val="20"/>
        </w:rPr>
        <w:t>Table of Contents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hyperlink r:id="rId11" w:anchor="headers" w:history="1">
        <w:r w:rsidRPr="005470D3">
          <w:rPr>
            <w:rFonts w:ascii="Times New Roman" w:eastAsia="Times New Roman" w:hAnsi="Times New Roman" w:cs="Times New Roman"/>
            <w:color w:val="0000FF"/>
            <w:sz w:val="24"/>
            <w:szCs w:val="24"/>
            <w:u w:val="single"/>
          </w:rPr>
          <w:t>Headers</w:t>
        </w:r>
      </w:hyperlink>
      <w:r w:rsidRPr="005470D3">
        <w:rPr>
          <w:rFonts w:ascii="Times New Roman" w:eastAsia="Times New Roman" w:hAnsi="Times New Roman" w:cs="Times New Roman"/>
          <w:sz w:val="24"/>
          <w:szCs w:val="24"/>
        </w:rPr>
        <w:br/>
      </w:r>
      <w:hyperlink r:id="rId12" w:anchor="emphasis" w:history="1">
        <w:r w:rsidRPr="005470D3">
          <w:rPr>
            <w:rFonts w:ascii="Times New Roman" w:eastAsia="Times New Roman" w:hAnsi="Times New Roman" w:cs="Times New Roman"/>
            <w:color w:val="0000FF"/>
            <w:sz w:val="24"/>
            <w:szCs w:val="24"/>
            <w:u w:val="single"/>
          </w:rPr>
          <w:t>Emphasis</w:t>
        </w:r>
      </w:hyperlink>
      <w:r w:rsidRPr="005470D3">
        <w:rPr>
          <w:rFonts w:ascii="Times New Roman" w:eastAsia="Times New Roman" w:hAnsi="Times New Roman" w:cs="Times New Roman"/>
          <w:sz w:val="24"/>
          <w:szCs w:val="24"/>
        </w:rPr>
        <w:br/>
      </w:r>
      <w:hyperlink r:id="rId13" w:anchor="lists" w:history="1">
        <w:r w:rsidRPr="005470D3">
          <w:rPr>
            <w:rFonts w:ascii="Times New Roman" w:eastAsia="Times New Roman" w:hAnsi="Times New Roman" w:cs="Times New Roman"/>
            <w:color w:val="0000FF"/>
            <w:sz w:val="24"/>
            <w:szCs w:val="24"/>
            <w:u w:val="single"/>
          </w:rPr>
          <w:t>Lists</w:t>
        </w:r>
      </w:hyperlink>
      <w:r w:rsidRPr="005470D3">
        <w:rPr>
          <w:rFonts w:ascii="Times New Roman" w:eastAsia="Times New Roman" w:hAnsi="Times New Roman" w:cs="Times New Roman"/>
          <w:sz w:val="24"/>
          <w:szCs w:val="24"/>
        </w:rPr>
        <w:br/>
      </w:r>
      <w:hyperlink r:id="rId14" w:anchor="links" w:history="1">
        <w:r w:rsidRPr="005470D3">
          <w:rPr>
            <w:rFonts w:ascii="Times New Roman" w:eastAsia="Times New Roman" w:hAnsi="Times New Roman" w:cs="Times New Roman"/>
            <w:color w:val="0000FF"/>
            <w:sz w:val="24"/>
            <w:szCs w:val="24"/>
            <w:u w:val="single"/>
          </w:rPr>
          <w:t>Links</w:t>
        </w:r>
      </w:hyperlink>
      <w:r w:rsidRPr="005470D3">
        <w:rPr>
          <w:rFonts w:ascii="Times New Roman" w:eastAsia="Times New Roman" w:hAnsi="Times New Roman" w:cs="Times New Roman"/>
          <w:sz w:val="24"/>
          <w:szCs w:val="24"/>
        </w:rPr>
        <w:br/>
      </w:r>
      <w:hyperlink r:id="rId15" w:anchor="images" w:history="1">
        <w:r w:rsidRPr="005470D3">
          <w:rPr>
            <w:rFonts w:ascii="Times New Roman" w:eastAsia="Times New Roman" w:hAnsi="Times New Roman" w:cs="Times New Roman"/>
            <w:color w:val="0000FF"/>
            <w:sz w:val="24"/>
            <w:szCs w:val="24"/>
            <w:u w:val="single"/>
          </w:rPr>
          <w:t>Images</w:t>
        </w:r>
      </w:hyperlink>
      <w:r w:rsidRPr="005470D3">
        <w:rPr>
          <w:rFonts w:ascii="Times New Roman" w:eastAsia="Times New Roman" w:hAnsi="Times New Roman" w:cs="Times New Roman"/>
          <w:sz w:val="24"/>
          <w:szCs w:val="24"/>
        </w:rPr>
        <w:br/>
      </w:r>
      <w:hyperlink r:id="rId16" w:anchor="code" w:history="1">
        <w:r w:rsidRPr="005470D3">
          <w:rPr>
            <w:rFonts w:ascii="Times New Roman" w:eastAsia="Times New Roman" w:hAnsi="Times New Roman" w:cs="Times New Roman"/>
            <w:color w:val="0000FF"/>
            <w:sz w:val="24"/>
            <w:szCs w:val="24"/>
            <w:u w:val="single"/>
          </w:rPr>
          <w:t>Code and Syntax Highlighting</w:t>
        </w:r>
      </w:hyperlink>
      <w:r w:rsidRPr="005470D3">
        <w:rPr>
          <w:rFonts w:ascii="Times New Roman" w:eastAsia="Times New Roman" w:hAnsi="Times New Roman" w:cs="Times New Roman"/>
          <w:sz w:val="24"/>
          <w:szCs w:val="24"/>
        </w:rPr>
        <w:br/>
      </w:r>
      <w:hyperlink r:id="rId17" w:anchor="tables" w:history="1">
        <w:r w:rsidRPr="005470D3">
          <w:rPr>
            <w:rFonts w:ascii="Times New Roman" w:eastAsia="Times New Roman" w:hAnsi="Times New Roman" w:cs="Times New Roman"/>
            <w:color w:val="0000FF"/>
            <w:sz w:val="24"/>
            <w:szCs w:val="24"/>
            <w:u w:val="single"/>
          </w:rPr>
          <w:t>Tables</w:t>
        </w:r>
      </w:hyperlink>
      <w:r w:rsidRPr="005470D3">
        <w:rPr>
          <w:rFonts w:ascii="Times New Roman" w:eastAsia="Times New Roman" w:hAnsi="Times New Roman" w:cs="Times New Roman"/>
          <w:sz w:val="24"/>
          <w:szCs w:val="24"/>
        </w:rPr>
        <w:br/>
      </w:r>
      <w:hyperlink r:id="rId18" w:anchor="blockquotes" w:history="1">
        <w:proofErr w:type="spellStart"/>
        <w:r w:rsidRPr="005470D3">
          <w:rPr>
            <w:rFonts w:ascii="Times New Roman" w:eastAsia="Times New Roman" w:hAnsi="Times New Roman" w:cs="Times New Roman"/>
            <w:color w:val="0000FF"/>
            <w:sz w:val="24"/>
            <w:szCs w:val="24"/>
            <w:u w:val="single"/>
          </w:rPr>
          <w:t>Blockquotes</w:t>
        </w:r>
        <w:proofErr w:type="spellEnd"/>
      </w:hyperlink>
      <w:r w:rsidRPr="005470D3">
        <w:rPr>
          <w:rFonts w:ascii="Times New Roman" w:eastAsia="Times New Roman" w:hAnsi="Times New Roman" w:cs="Times New Roman"/>
          <w:sz w:val="24"/>
          <w:szCs w:val="24"/>
        </w:rPr>
        <w:br/>
      </w:r>
      <w:hyperlink r:id="rId19" w:anchor="html" w:history="1">
        <w:r w:rsidRPr="005470D3">
          <w:rPr>
            <w:rFonts w:ascii="Times New Roman" w:eastAsia="Times New Roman" w:hAnsi="Times New Roman" w:cs="Times New Roman"/>
            <w:color w:val="0000FF"/>
            <w:sz w:val="24"/>
            <w:szCs w:val="24"/>
            <w:u w:val="single"/>
          </w:rPr>
          <w:t>Inline HTML</w:t>
        </w:r>
      </w:hyperlink>
      <w:r w:rsidRPr="005470D3">
        <w:rPr>
          <w:rFonts w:ascii="Times New Roman" w:eastAsia="Times New Roman" w:hAnsi="Times New Roman" w:cs="Times New Roman"/>
          <w:sz w:val="24"/>
          <w:szCs w:val="24"/>
        </w:rPr>
        <w:br/>
      </w:r>
      <w:hyperlink r:id="rId20" w:anchor="hr" w:history="1">
        <w:r w:rsidRPr="005470D3">
          <w:rPr>
            <w:rFonts w:ascii="Times New Roman" w:eastAsia="Times New Roman" w:hAnsi="Times New Roman" w:cs="Times New Roman"/>
            <w:color w:val="0000FF"/>
            <w:sz w:val="24"/>
            <w:szCs w:val="24"/>
            <w:u w:val="single"/>
          </w:rPr>
          <w:t>Horizontal Rule</w:t>
        </w:r>
      </w:hyperlink>
      <w:r w:rsidRPr="005470D3">
        <w:rPr>
          <w:rFonts w:ascii="Times New Roman" w:eastAsia="Times New Roman" w:hAnsi="Times New Roman" w:cs="Times New Roman"/>
          <w:sz w:val="24"/>
          <w:szCs w:val="24"/>
        </w:rPr>
        <w:br/>
      </w:r>
      <w:hyperlink r:id="rId21" w:anchor="lines" w:history="1">
        <w:r w:rsidRPr="005470D3">
          <w:rPr>
            <w:rFonts w:ascii="Times New Roman" w:eastAsia="Times New Roman" w:hAnsi="Times New Roman" w:cs="Times New Roman"/>
            <w:color w:val="0000FF"/>
            <w:sz w:val="24"/>
            <w:szCs w:val="24"/>
            <w:u w:val="single"/>
          </w:rPr>
          <w:t>Line Breaks</w:t>
        </w:r>
      </w:hyperlink>
      <w:r w:rsidRPr="005470D3">
        <w:rPr>
          <w:rFonts w:ascii="Times New Roman" w:eastAsia="Times New Roman" w:hAnsi="Times New Roman" w:cs="Times New Roman"/>
          <w:sz w:val="24"/>
          <w:szCs w:val="24"/>
        </w:rPr>
        <w:br/>
      </w:r>
      <w:hyperlink r:id="rId22" w:anchor="videos" w:history="1">
        <w:r w:rsidRPr="005470D3">
          <w:rPr>
            <w:rFonts w:ascii="Times New Roman" w:eastAsia="Times New Roman" w:hAnsi="Times New Roman" w:cs="Times New Roman"/>
            <w:color w:val="0000FF"/>
            <w:sz w:val="24"/>
            <w:szCs w:val="24"/>
            <w:u w:val="single"/>
          </w:rPr>
          <w:t>YouTube Videos</w:t>
        </w:r>
      </w:hyperlink>
      <w:r w:rsidRPr="005470D3">
        <w:rPr>
          <w:rFonts w:ascii="Times New Roman" w:eastAsia="Times New Roman" w:hAnsi="Times New Roman" w:cs="Times New Roman"/>
          <w:sz w:val="24"/>
          <w:szCs w:val="24"/>
        </w:rPr>
        <w:br/>
      </w:r>
      <w:hyperlink r:id="rId23" w:anchor="tex" w:history="1">
        <w:proofErr w:type="spellStart"/>
        <w:r w:rsidRPr="005470D3">
          <w:rPr>
            <w:rFonts w:ascii="Times New Roman" w:eastAsia="Times New Roman" w:hAnsi="Times New Roman" w:cs="Times New Roman"/>
            <w:color w:val="0000FF"/>
            <w:sz w:val="24"/>
            <w:szCs w:val="24"/>
            <w:u w:val="single"/>
          </w:rPr>
          <w:t>TeX</w:t>
        </w:r>
        <w:proofErr w:type="spellEnd"/>
        <w:r w:rsidRPr="005470D3">
          <w:rPr>
            <w:rFonts w:ascii="Times New Roman" w:eastAsia="Times New Roman" w:hAnsi="Times New Roman" w:cs="Times New Roman"/>
            <w:color w:val="0000FF"/>
            <w:sz w:val="24"/>
            <w:szCs w:val="24"/>
            <w:u w:val="single"/>
          </w:rPr>
          <w:t xml:space="preserve"> Mathematical Formulae</w:t>
        </w:r>
      </w:hyperlink>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user-content-headers"/>
      <w:bookmarkEnd w:id="0"/>
      <w:r w:rsidRPr="005470D3">
        <w:rPr>
          <w:rFonts w:ascii="Times New Roman" w:eastAsia="Times New Roman" w:hAnsi="Times New Roman" w:cs="Times New Roman"/>
          <w:b/>
          <w:bCs/>
          <w:sz w:val="36"/>
          <w:szCs w:val="36"/>
        </w:rPr>
        <w:t>Headers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H1</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H2</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H3</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H4</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H5</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H6</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Alternatively, for H1 and H2, an underline-ish style: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Alt-H1</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lastRenderedPageBreak/>
        <w:t>Alt-H2</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70D3">
        <w:rPr>
          <w:rFonts w:ascii="Times New Roman" w:eastAsia="Times New Roman" w:hAnsi="Times New Roman" w:cs="Times New Roman"/>
          <w:b/>
          <w:bCs/>
          <w:kern w:val="36"/>
          <w:sz w:val="48"/>
          <w:szCs w:val="48"/>
        </w:rPr>
        <w:t>H1</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r w:rsidRPr="005470D3">
        <w:rPr>
          <w:rFonts w:ascii="Times New Roman" w:eastAsia="Times New Roman" w:hAnsi="Times New Roman" w:cs="Times New Roman"/>
          <w:b/>
          <w:bCs/>
          <w:sz w:val="36"/>
          <w:szCs w:val="36"/>
        </w:rPr>
        <w:t>H2</w:t>
      </w:r>
    </w:p>
    <w:p w:rsidR="005470D3" w:rsidRPr="005470D3" w:rsidRDefault="005470D3" w:rsidP="005470D3">
      <w:pPr>
        <w:spacing w:before="100" w:beforeAutospacing="1" w:after="100" w:afterAutospacing="1" w:line="240" w:lineRule="auto"/>
        <w:outlineLvl w:val="2"/>
        <w:rPr>
          <w:rFonts w:ascii="Times New Roman" w:eastAsia="Times New Roman" w:hAnsi="Times New Roman" w:cs="Times New Roman"/>
          <w:b/>
          <w:bCs/>
          <w:sz w:val="27"/>
          <w:szCs w:val="27"/>
        </w:rPr>
      </w:pPr>
      <w:r w:rsidRPr="005470D3">
        <w:rPr>
          <w:rFonts w:ascii="Times New Roman" w:eastAsia="Times New Roman" w:hAnsi="Times New Roman" w:cs="Times New Roman"/>
          <w:b/>
          <w:bCs/>
          <w:sz w:val="27"/>
          <w:szCs w:val="27"/>
        </w:rPr>
        <w:t>H3</w:t>
      </w:r>
    </w:p>
    <w:p w:rsidR="005470D3" w:rsidRPr="005470D3" w:rsidRDefault="005470D3" w:rsidP="005470D3">
      <w:pPr>
        <w:spacing w:before="100" w:beforeAutospacing="1" w:after="100" w:afterAutospacing="1" w:line="240" w:lineRule="auto"/>
        <w:outlineLvl w:val="3"/>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H4</w:t>
      </w:r>
    </w:p>
    <w:p w:rsidR="005470D3" w:rsidRPr="005470D3" w:rsidRDefault="005470D3" w:rsidP="005470D3">
      <w:pPr>
        <w:spacing w:before="100" w:beforeAutospacing="1" w:after="100" w:afterAutospacing="1" w:line="240" w:lineRule="auto"/>
        <w:outlineLvl w:val="4"/>
        <w:rPr>
          <w:rFonts w:ascii="Times New Roman" w:eastAsia="Times New Roman" w:hAnsi="Times New Roman" w:cs="Times New Roman"/>
          <w:b/>
          <w:bCs/>
          <w:sz w:val="20"/>
          <w:szCs w:val="20"/>
        </w:rPr>
      </w:pPr>
      <w:r w:rsidRPr="005470D3">
        <w:rPr>
          <w:rFonts w:ascii="Times New Roman" w:eastAsia="Times New Roman" w:hAnsi="Times New Roman" w:cs="Times New Roman"/>
          <w:b/>
          <w:bCs/>
          <w:sz w:val="20"/>
          <w:szCs w:val="20"/>
        </w:rPr>
        <w:t>H5</w:t>
      </w:r>
    </w:p>
    <w:p w:rsidR="005470D3" w:rsidRPr="005470D3" w:rsidRDefault="005470D3" w:rsidP="005470D3">
      <w:pPr>
        <w:spacing w:before="100" w:beforeAutospacing="1" w:after="100" w:afterAutospacing="1" w:line="240" w:lineRule="auto"/>
        <w:outlineLvl w:val="5"/>
        <w:rPr>
          <w:rFonts w:ascii="Times New Roman" w:eastAsia="Times New Roman" w:hAnsi="Times New Roman" w:cs="Times New Roman"/>
          <w:b/>
          <w:bCs/>
          <w:sz w:val="15"/>
          <w:szCs w:val="15"/>
        </w:rPr>
      </w:pPr>
      <w:r w:rsidRPr="005470D3">
        <w:rPr>
          <w:rFonts w:ascii="Times New Roman" w:eastAsia="Times New Roman" w:hAnsi="Times New Roman" w:cs="Times New Roman"/>
          <w:b/>
          <w:bCs/>
          <w:sz w:val="15"/>
          <w:szCs w:val="15"/>
        </w:rPr>
        <w:t>H6</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Alternatively, for H1 and H2, an underline-</w:t>
      </w:r>
      <w:proofErr w:type="spellStart"/>
      <w:r w:rsidRPr="005470D3">
        <w:rPr>
          <w:rFonts w:ascii="Times New Roman" w:eastAsia="Times New Roman" w:hAnsi="Times New Roman" w:cs="Times New Roman"/>
          <w:sz w:val="24"/>
          <w:szCs w:val="24"/>
        </w:rPr>
        <w:t>ish</w:t>
      </w:r>
      <w:proofErr w:type="spellEnd"/>
      <w:r w:rsidRPr="005470D3">
        <w:rPr>
          <w:rFonts w:ascii="Times New Roman" w:eastAsia="Times New Roman" w:hAnsi="Times New Roman" w:cs="Times New Roman"/>
          <w:sz w:val="24"/>
          <w:szCs w:val="24"/>
        </w:rPr>
        <w:t xml:space="preserve"> style:</w:t>
      </w:r>
    </w:p>
    <w:p w:rsidR="005470D3" w:rsidRPr="005470D3" w:rsidRDefault="005470D3" w:rsidP="005470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70D3">
        <w:rPr>
          <w:rFonts w:ascii="Times New Roman" w:eastAsia="Times New Roman" w:hAnsi="Times New Roman" w:cs="Times New Roman"/>
          <w:b/>
          <w:bCs/>
          <w:kern w:val="36"/>
          <w:sz w:val="48"/>
          <w:szCs w:val="48"/>
        </w:rPr>
        <w:t>Alt-H1</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r w:rsidRPr="005470D3">
        <w:rPr>
          <w:rFonts w:ascii="Times New Roman" w:eastAsia="Times New Roman" w:hAnsi="Times New Roman" w:cs="Times New Roman"/>
          <w:b/>
          <w:bCs/>
          <w:sz w:val="36"/>
          <w:szCs w:val="36"/>
        </w:rPr>
        <w:t>Alt-H2</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user-content-emphasis"/>
      <w:bookmarkEnd w:id="1"/>
      <w:r w:rsidRPr="005470D3">
        <w:rPr>
          <w:rFonts w:ascii="Times New Roman" w:eastAsia="Times New Roman" w:hAnsi="Times New Roman" w:cs="Times New Roman"/>
          <w:b/>
          <w:bCs/>
          <w:sz w:val="36"/>
          <w:szCs w:val="36"/>
        </w:rPr>
        <w:t>Emphasis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Emphasis, aka italics, with *asterisks* or _underscores_.</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Strong emphasis, aka bold, with **asterisks** or __underscores__.</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Combined emphasis with **asterisks and _underscores_**.</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Strikethrough uses two tildes. ~~Scratch this.~~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Emphasis, aka italics, with </w:t>
      </w:r>
      <w:r w:rsidRPr="005470D3">
        <w:rPr>
          <w:rFonts w:ascii="Times New Roman" w:eastAsia="Times New Roman" w:hAnsi="Times New Roman" w:cs="Times New Roman"/>
          <w:i/>
          <w:iCs/>
          <w:sz w:val="24"/>
          <w:szCs w:val="24"/>
        </w:rPr>
        <w:t>asterisks</w:t>
      </w:r>
      <w:r w:rsidRPr="005470D3">
        <w:rPr>
          <w:rFonts w:ascii="Times New Roman" w:eastAsia="Times New Roman" w:hAnsi="Times New Roman" w:cs="Times New Roman"/>
          <w:sz w:val="24"/>
          <w:szCs w:val="24"/>
        </w:rPr>
        <w:t xml:space="preserve"> or </w:t>
      </w:r>
      <w:r w:rsidRPr="005470D3">
        <w:rPr>
          <w:rFonts w:ascii="Times New Roman" w:eastAsia="Times New Roman" w:hAnsi="Times New Roman" w:cs="Times New Roman"/>
          <w:i/>
          <w:iCs/>
          <w:sz w:val="24"/>
          <w:szCs w:val="24"/>
        </w:rPr>
        <w:t>underscores</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Strong emphasis, aka bold, with </w:t>
      </w:r>
      <w:r w:rsidRPr="005470D3">
        <w:rPr>
          <w:rFonts w:ascii="Times New Roman" w:eastAsia="Times New Roman" w:hAnsi="Times New Roman" w:cs="Times New Roman"/>
          <w:b/>
          <w:bCs/>
          <w:sz w:val="24"/>
          <w:szCs w:val="24"/>
        </w:rPr>
        <w:t>asterisks</w:t>
      </w:r>
      <w:r w:rsidRPr="005470D3">
        <w:rPr>
          <w:rFonts w:ascii="Times New Roman" w:eastAsia="Times New Roman" w:hAnsi="Times New Roman" w:cs="Times New Roman"/>
          <w:sz w:val="24"/>
          <w:szCs w:val="24"/>
        </w:rPr>
        <w:t xml:space="preserve"> or </w:t>
      </w:r>
      <w:r w:rsidRPr="005470D3">
        <w:rPr>
          <w:rFonts w:ascii="Times New Roman" w:eastAsia="Times New Roman" w:hAnsi="Times New Roman" w:cs="Times New Roman"/>
          <w:b/>
          <w:bCs/>
          <w:sz w:val="24"/>
          <w:szCs w:val="24"/>
        </w:rPr>
        <w:t>underscores</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Combined emphasis with </w:t>
      </w:r>
      <w:r w:rsidRPr="005470D3">
        <w:rPr>
          <w:rFonts w:ascii="Times New Roman" w:eastAsia="Times New Roman" w:hAnsi="Times New Roman" w:cs="Times New Roman"/>
          <w:b/>
          <w:bCs/>
          <w:sz w:val="24"/>
          <w:szCs w:val="24"/>
        </w:rPr>
        <w:t xml:space="preserve">asterisks and </w:t>
      </w:r>
      <w:r w:rsidRPr="005470D3">
        <w:rPr>
          <w:rFonts w:ascii="Times New Roman" w:eastAsia="Times New Roman" w:hAnsi="Times New Roman" w:cs="Times New Roman"/>
          <w:b/>
          <w:bCs/>
          <w:i/>
          <w:iCs/>
          <w:sz w:val="24"/>
          <w:szCs w:val="24"/>
        </w:rPr>
        <w:t>underscores</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Strikethrough uses two tildes. </w:t>
      </w:r>
      <w:del w:id="2" w:author="Unknown">
        <w:r w:rsidRPr="005470D3">
          <w:rPr>
            <w:rFonts w:ascii="Times New Roman" w:eastAsia="Times New Roman" w:hAnsi="Times New Roman" w:cs="Times New Roman"/>
            <w:sz w:val="24"/>
            <w:szCs w:val="24"/>
          </w:rPr>
          <w:delText>Scratch this.</w:delText>
        </w:r>
      </w:del>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user-content-lists"/>
      <w:bookmarkEnd w:id="3"/>
      <w:r w:rsidRPr="005470D3">
        <w:rPr>
          <w:rFonts w:ascii="Times New Roman" w:eastAsia="Times New Roman" w:hAnsi="Times New Roman" w:cs="Times New Roman"/>
          <w:b/>
          <w:bCs/>
          <w:sz w:val="36"/>
          <w:szCs w:val="36"/>
        </w:rPr>
        <w:t>Lists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1. First ordered list item</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2. Another item</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 Unordered sub-list.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1. Actual numbers don't matter, just that it's a number</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lastRenderedPageBreak/>
        <w:t xml:space="preserve">  1. Ordered sub-list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4. And another item.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Some text that should be aligned with the above item.</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Unordered list can use asterisks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Or minuses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Or pluses</w:t>
      </w:r>
    </w:p>
    <w:p w:rsidR="005470D3" w:rsidRPr="005470D3" w:rsidRDefault="005470D3" w:rsidP="00547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First ordered list item</w:t>
      </w:r>
    </w:p>
    <w:p w:rsidR="005470D3" w:rsidRPr="005470D3" w:rsidRDefault="005470D3" w:rsidP="00547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Another item</w:t>
      </w:r>
    </w:p>
    <w:p w:rsidR="005470D3" w:rsidRPr="005470D3" w:rsidRDefault="005470D3" w:rsidP="005470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Unordered sub-list.</w:t>
      </w:r>
    </w:p>
    <w:p w:rsidR="005470D3" w:rsidRPr="005470D3" w:rsidRDefault="005470D3" w:rsidP="005470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Actual numbers don't matter, just that it's a number</w:t>
      </w:r>
    </w:p>
    <w:p w:rsidR="005470D3" w:rsidRPr="005470D3" w:rsidRDefault="005470D3" w:rsidP="005470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Ordered sub-list</w:t>
      </w:r>
    </w:p>
    <w:p w:rsidR="005470D3" w:rsidRPr="005470D3" w:rsidRDefault="005470D3" w:rsidP="005470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And another item.</w:t>
      </w:r>
    </w:p>
    <w:p w:rsidR="005470D3" w:rsidRPr="005470D3" w:rsidRDefault="005470D3" w:rsidP="005470D3">
      <w:pPr>
        <w:spacing w:before="100" w:beforeAutospacing="1" w:after="100" w:afterAutospacing="1" w:line="240" w:lineRule="auto"/>
        <w:ind w:left="720"/>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Some text that should be aligned with the above item.</w:t>
      </w:r>
    </w:p>
    <w:p w:rsidR="005470D3" w:rsidRPr="005470D3" w:rsidRDefault="005470D3" w:rsidP="005470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Unordered list can use asterisks</w:t>
      </w:r>
    </w:p>
    <w:p w:rsidR="005470D3" w:rsidRPr="005470D3" w:rsidRDefault="005470D3" w:rsidP="005470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Or minuses</w:t>
      </w:r>
    </w:p>
    <w:p w:rsidR="005470D3" w:rsidRPr="005470D3" w:rsidRDefault="005470D3" w:rsidP="005470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Or pluses</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user-content-links"/>
      <w:bookmarkEnd w:id="4"/>
      <w:r w:rsidRPr="005470D3">
        <w:rPr>
          <w:rFonts w:ascii="Times New Roman" w:eastAsia="Times New Roman" w:hAnsi="Times New Roman" w:cs="Times New Roman"/>
          <w:b/>
          <w:bCs/>
          <w:sz w:val="36"/>
          <w:szCs w:val="36"/>
        </w:rPr>
        <w:t>Links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There are two ways to create links.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[I'm an inline-style link](https://www.google.com)</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[I'm a reference-style link][Arbitrary case-insensitive reference text]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[You can use numbers for reference-style link definitions][1]</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Or leave it empty and use the [link text itself]</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URLs and URLs in angle brackets will automatically get turned into links.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http://www.example.com or &lt;http://www.example.com&gt; and sometimes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example.com (but not on Github, for example).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Some text to show that the reference links can follow later.</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[arbitrary case-insensitive reference text]: https://www.mozilla.org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[1]: http://slashdot.org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[link text itself]: http://www.reddit.com</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hyperlink r:id="rId24" w:history="1">
        <w:r w:rsidRPr="005470D3">
          <w:rPr>
            <w:rFonts w:ascii="Times New Roman" w:eastAsia="Times New Roman" w:hAnsi="Times New Roman" w:cs="Times New Roman"/>
            <w:color w:val="0000FF"/>
            <w:sz w:val="24"/>
            <w:szCs w:val="24"/>
            <w:u w:val="single"/>
          </w:rPr>
          <w:t>I'm an inline-style link</w:t>
        </w:r>
      </w:hyperlink>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hyperlink r:id="rId25" w:history="1">
        <w:r w:rsidRPr="005470D3">
          <w:rPr>
            <w:rFonts w:ascii="Times New Roman" w:eastAsia="Times New Roman" w:hAnsi="Times New Roman" w:cs="Times New Roman"/>
            <w:color w:val="0000FF"/>
            <w:sz w:val="24"/>
            <w:szCs w:val="24"/>
            <w:u w:val="single"/>
          </w:rPr>
          <w:t>I'm a reference-style link</w:t>
        </w:r>
      </w:hyperlink>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hyperlink r:id="rId26" w:history="1">
        <w:r w:rsidRPr="005470D3">
          <w:rPr>
            <w:rFonts w:ascii="Times New Roman" w:eastAsia="Times New Roman" w:hAnsi="Times New Roman" w:cs="Times New Roman"/>
            <w:color w:val="0000FF"/>
            <w:sz w:val="24"/>
            <w:szCs w:val="24"/>
            <w:u w:val="single"/>
          </w:rPr>
          <w:t>You can use numbers for reference-style link definitions</w:t>
        </w:r>
      </w:hyperlink>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Or leave it empty and use the </w:t>
      </w:r>
      <w:hyperlink r:id="rId27" w:history="1">
        <w:r w:rsidRPr="005470D3">
          <w:rPr>
            <w:rFonts w:ascii="Times New Roman" w:eastAsia="Times New Roman" w:hAnsi="Times New Roman" w:cs="Times New Roman"/>
            <w:color w:val="0000FF"/>
            <w:sz w:val="24"/>
            <w:szCs w:val="24"/>
            <w:u w:val="single"/>
          </w:rPr>
          <w:t>link text itself</w:t>
        </w:r>
      </w:hyperlink>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URLs and URLs in angle brackets will automatically get turned into links. </w:t>
      </w:r>
      <w:hyperlink r:id="rId28" w:history="1">
        <w:r w:rsidRPr="005470D3">
          <w:rPr>
            <w:rFonts w:ascii="Times New Roman" w:eastAsia="Times New Roman" w:hAnsi="Times New Roman" w:cs="Times New Roman"/>
            <w:color w:val="0000FF"/>
            <w:sz w:val="24"/>
            <w:szCs w:val="24"/>
            <w:u w:val="single"/>
          </w:rPr>
          <w:t>http://www.example.com</w:t>
        </w:r>
      </w:hyperlink>
      <w:r w:rsidRPr="005470D3">
        <w:rPr>
          <w:rFonts w:ascii="Times New Roman" w:eastAsia="Times New Roman" w:hAnsi="Times New Roman" w:cs="Times New Roman"/>
          <w:sz w:val="24"/>
          <w:szCs w:val="24"/>
        </w:rPr>
        <w:t xml:space="preserve"> or </w:t>
      </w:r>
      <w:hyperlink r:id="rId29" w:history="1">
        <w:r w:rsidRPr="005470D3">
          <w:rPr>
            <w:rFonts w:ascii="Times New Roman" w:eastAsia="Times New Roman" w:hAnsi="Times New Roman" w:cs="Times New Roman"/>
            <w:color w:val="0000FF"/>
            <w:sz w:val="24"/>
            <w:szCs w:val="24"/>
            <w:u w:val="single"/>
          </w:rPr>
          <w:t>http://www.example.com</w:t>
        </w:r>
      </w:hyperlink>
      <w:r w:rsidRPr="005470D3">
        <w:rPr>
          <w:rFonts w:ascii="Times New Roman" w:eastAsia="Times New Roman" w:hAnsi="Times New Roman" w:cs="Times New Roman"/>
          <w:sz w:val="24"/>
          <w:szCs w:val="24"/>
        </w:rPr>
        <w:t xml:space="preserve"> and sometimes example.com (but not on </w:t>
      </w:r>
      <w:proofErr w:type="spellStart"/>
      <w:r w:rsidRPr="005470D3">
        <w:rPr>
          <w:rFonts w:ascii="Times New Roman" w:eastAsia="Times New Roman" w:hAnsi="Times New Roman" w:cs="Times New Roman"/>
          <w:sz w:val="24"/>
          <w:szCs w:val="24"/>
        </w:rPr>
        <w:t>Github</w:t>
      </w:r>
      <w:proofErr w:type="spellEnd"/>
      <w:r w:rsidRPr="005470D3">
        <w:rPr>
          <w:rFonts w:ascii="Times New Roman" w:eastAsia="Times New Roman" w:hAnsi="Times New Roman" w:cs="Times New Roman"/>
          <w:sz w:val="24"/>
          <w:szCs w:val="24"/>
        </w:rPr>
        <w:t>, for example).</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Some text to show that the reference links can follow later.</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user-content-images"/>
      <w:bookmarkEnd w:id="5"/>
      <w:r w:rsidRPr="005470D3">
        <w:rPr>
          <w:rFonts w:ascii="Times New Roman" w:eastAsia="Times New Roman" w:hAnsi="Times New Roman" w:cs="Times New Roman"/>
          <w:b/>
          <w:bCs/>
          <w:sz w:val="36"/>
          <w:szCs w:val="36"/>
        </w:rPr>
        <w:t>Images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Here's our logo (hover to see the title text):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Inline-style: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![alt text](https://github.com/adam-p/markdown-here/raw/master/src/common/images/icon48.png "Logo Title Text 1")</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Reference-style: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![alt text][logo]</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[logo]: https://github.com/adam-p/markdown-here/raw/master/src/common/images/icon48.png "Logo Title Text 2"</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Here's our logo (hover to see the title text):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Inline-style: </w:t>
      </w:r>
      <w:r w:rsidRPr="005470D3">
        <w:rPr>
          <w:rFonts w:ascii="Times New Roman" w:eastAsia="Times New Roman" w:hAnsi="Times New Roman" w:cs="Times New Roman"/>
          <w:noProof/>
          <w:sz w:val="24"/>
          <w:szCs w:val="24"/>
        </w:rPr>
        <w:drawing>
          <wp:inline distT="0" distB="0" distL="0" distR="0">
            <wp:extent cx="457200" cy="457200"/>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Reference-style: </w:t>
      </w:r>
      <w:r w:rsidRPr="005470D3">
        <w:rPr>
          <w:rFonts w:ascii="Times New Roman" w:eastAsia="Times New Roman" w:hAnsi="Times New Roman" w:cs="Times New Roman"/>
          <w:noProof/>
          <w:sz w:val="24"/>
          <w:szCs w:val="24"/>
        </w:rPr>
        <w:drawing>
          <wp:inline distT="0" distB="0" distL="0" distR="0">
            <wp:extent cx="457200" cy="457200"/>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user-content-code"/>
      <w:bookmarkEnd w:id="6"/>
      <w:r w:rsidRPr="005470D3">
        <w:rPr>
          <w:rFonts w:ascii="Times New Roman" w:eastAsia="Times New Roman" w:hAnsi="Times New Roman" w:cs="Times New Roman"/>
          <w:b/>
          <w:bCs/>
          <w:sz w:val="36"/>
          <w:szCs w:val="36"/>
        </w:rPr>
        <w:t>Code and Syntax Highlighting</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Code blocks are part of the Markdown spec, but syntax highlighting isn't. However, many renderers -- like </w:t>
      </w:r>
      <w:proofErr w:type="spellStart"/>
      <w:r w:rsidRPr="005470D3">
        <w:rPr>
          <w:rFonts w:ascii="Times New Roman" w:eastAsia="Times New Roman" w:hAnsi="Times New Roman" w:cs="Times New Roman"/>
          <w:sz w:val="24"/>
          <w:szCs w:val="24"/>
        </w:rPr>
        <w:t>Github's</w:t>
      </w:r>
      <w:proofErr w:type="spellEnd"/>
      <w:r w:rsidRPr="005470D3">
        <w:rPr>
          <w:rFonts w:ascii="Times New Roman" w:eastAsia="Times New Roman" w:hAnsi="Times New Roman" w:cs="Times New Roman"/>
          <w:sz w:val="24"/>
          <w:szCs w:val="24"/>
        </w:rPr>
        <w:t xml:space="preserve"> and </w:t>
      </w:r>
      <w:r w:rsidRPr="005470D3">
        <w:rPr>
          <w:rFonts w:ascii="Times New Roman" w:eastAsia="Times New Roman" w:hAnsi="Times New Roman" w:cs="Times New Roman"/>
          <w:i/>
          <w:iCs/>
          <w:sz w:val="24"/>
          <w:szCs w:val="24"/>
        </w:rPr>
        <w:t>Markdown Here</w:t>
      </w:r>
      <w:r w:rsidRPr="005470D3">
        <w:rPr>
          <w:rFonts w:ascii="Times New Roman" w:eastAsia="Times New Roman" w:hAnsi="Times New Roman" w:cs="Times New Roman"/>
          <w:sz w:val="24"/>
          <w:szCs w:val="24"/>
        </w:rPr>
        <w:t xml:space="preserve"> -- support syntax highlighting. </w:t>
      </w:r>
      <w:r w:rsidRPr="005470D3">
        <w:rPr>
          <w:rFonts w:ascii="Times New Roman" w:eastAsia="Times New Roman" w:hAnsi="Times New Roman" w:cs="Times New Roman"/>
          <w:i/>
          <w:iCs/>
          <w:sz w:val="24"/>
          <w:szCs w:val="24"/>
        </w:rPr>
        <w:t>Markdown Here</w:t>
      </w:r>
      <w:r w:rsidRPr="005470D3">
        <w:rPr>
          <w:rFonts w:ascii="Times New Roman" w:eastAsia="Times New Roman" w:hAnsi="Times New Roman" w:cs="Times New Roman"/>
          <w:sz w:val="24"/>
          <w:szCs w:val="24"/>
        </w:rPr>
        <w:t xml:space="preserve"> supports highlighting for dozens of languages (and not-really-languages, like diffs and HTTP headers); to see the complete list, and how to write the language names, see the </w:t>
      </w:r>
      <w:hyperlink r:id="rId31" w:history="1">
        <w:r w:rsidRPr="005470D3">
          <w:rPr>
            <w:rFonts w:ascii="Times New Roman" w:eastAsia="Times New Roman" w:hAnsi="Times New Roman" w:cs="Times New Roman"/>
            <w:color w:val="0000FF"/>
            <w:sz w:val="24"/>
            <w:szCs w:val="24"/>
            <w:u w:val="single"/>
          </w:rPr>
          <w:t>highlight.js demo page</w:t>
        </w:r>
      </w:hyperlink>
      <w:r w:rsidRPr="005470D3">
        <w:rPr>
          <w:rFonts w:ascii="Times New Roman" w:eastAsia="Times New Roman" w:hAnsi="Times New Roman" w:cs="Times New Roman"/>
          <w:sz w:val="24"/>
          <w:szCs w:val="24"/>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Inline `code` has `back-ticks around` it.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Inline </w:t>
      </w:r>
      <w:r w:rsidRPr="005470D3">
        <w:rPr>
          <w:rFonts w:ascii="Courier New" w:eastAsia="Times New Roman" w:hAnsi="Courier New" w:cs="Courier New"/>
          <w:sz w:val="20"/>
          <w:szCs w:val="20"/>
        </w:rPr>
        <w:t>code</w:t>
      </w:r>
      <w:r w:rsidRPr="005470D3">
        <w:rPr>
          <w:rFonts w:ascii="Times New Roman" w:eastAsia="Times New Roman" w:hAnsi="Times New Roman" w:cs="Times New Roman"/>
          <w:sz w:val="24"/>
          <w:szCs w:val="24"/>
        </w:rPr>
        <w:t xml:space="preserve"> has </w:t>
      </w:r>
      <w:r w:rsidRPr="005470D3">
        <w:rPr>
          <w:rFonts w:ascii="Courier New" w:eastAsia="Times New Roman" w:hAnsi="Courier New" w:cs="Courier New"/>
          <w:sz w:val="20"/>
          <w:szCs w:val="20"/>
        </w:rPr>
        <w:t>back-ticks around</w:t>
      </w:r>
      <w:r w:rsidRPr="005470D3">
        <w:rPr>
          <w:rFonts w:ascii="Times New Roman" w:eastAsia="Times New Roman" w:hAnsi="Times New Roman" w:cs="Times New Roman"/>
          <w:sz w:val="24"/>
          <w:szCs w:val="24"/>
        </w:rPr>
        <w:t xml:space="preserve"> it.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lastRenderedPageBreak/>
        <w:t xml:space="preserve">Blocks of code are either fenced by lines with three back-ticks </w:t>
      </w:r>
      <w:r w:rsidRPr="005470D3">
        <w:rPr>
          <w:rFonts w:ascii="Courier New" w:eastAsia="Times New Roman" w:hAnsi="Courier New" w:cs="Courier New"/>
          <w:sz w:val="20"/>
          <w:szCs w:val="20"/>
        </w:rPr>
        <w:t>```</w:t>
      </w:r>
      <w:r w:rsidRPr="005470D3">
        <w:rPr>
          <w:rFonts w:ascii="Times New Roman" w:eastAsia="Times New Roman" w:hAnsi="Times New Roman" w:cs="Times New Roman"/>
          <w:sz w:val="24"/>
          <w:szCs w:val="24"/>
        </w:rPr>
        <w:t>, or are indented with four spaces. I recommend only using the fenced code blocks -- they're easier and only they support syntax highlighting.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```javascript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var s = "JavaScript syntax highlighting";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alert(s);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```python</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s = "Python syntax highlighting"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print 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No language indicated, so no syntax highlighting.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But let's throw in a &lt;b&gt;tag&lt;/b&gt;.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70D3">
        <w:rPr>
          <w:rFonts w:ascii="Courier New" w:eastAsia="Times New Roman" w:hAnsi="Courier New" w:cs="Courier New"/>
          <w:sz w:val="20"/>
          <w:szCs w:val="20"/>
        </w:rPr>
        <w:t>var</w:t>
      </w:r>
      <w:proofErr w:type="spellEnd"/>
      <w:r w:rsidRPr="005470D3">
        <w:rPr>
          <w:rFonts w:ascii="Courier New" w:eastAsia="Times New Roman" w:hAnsi="Courier New" w:cs="Courier New"/>
          <w:sz w:val="20"/>
          <w:szCs w:val="20"/>
        </w:rPr>
        <w:t xml:space="preserve"> s = "JavaScript syntax highlighting";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alert(s);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s = "Python syntax highlighting"</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print 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 xml:space="preserve">No language indicated, so no syntax highlighting in Markdown Here (varies on </w:t>
      </w:r>
      <w:proofErr w:type="spellStart"/>
      <w:r w:rsidRPr="005470D3">
        <w:rPr>
          <w:rFonts w:ascii="Courier New" w:eastAsia="Times New Roman" w:hAnsi="Courier New" w:cs="Courier New"/>
          <w:sz w:val="20"/>
          <w:szCs w:val="20"/>
        </w:rPr>
        <w:t>Github</w:t>
      </w:r>
      <w:proofErr w:type="spellEnd"/>
      <w:r w:rsidRPr="005470D3">
        <w:rPr>
          <w:rFonts w:ascii="Courier New" w:eastAsia="Times New Roman" w:hAnsi="Courier New" w:cs="Courier New"/>
          <w:sz w:val="20"/>
          <w:szCs w:val="20"/>
        </w:rPr>
        <w:t xml:space="preserve">).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But let's throw in a &lt;b&gt;tag&lt;/b&gt;.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Again, to see what languages are available for highlighting, and how to write those language names, see the </w:t>
      </w:r>
      <w:hyperlink r:id="rId32" w:history="1">
        <w:r w:rsidRPr="005470D3">
          <w:rPr>
            <w:rFonts w:ascii="Times New Roman" w:eastAsia="Times New Roman" w:hAnsi="Times New Roman" w:cs="Times New Roman"/>
            <w:color w:val="0000FF"/>
            <w:sz w:val="24"/>
            <w:szCs w:val="24"/>
            <w:u w:val="single"/>
          </w:rPr>
          <w:t>highlight.js demo page</w:t>
        </w:r>
      </w:hyperlink>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user-content-tables"/>
      <w:bookmarkEnd w:id="7"/>
      <w:r w:rsidRPr="005470D3">
        <w:rPr>
          <w:rFonts w:ascii="Times New Roman" w:eastAsia="Times New Roman" w:hAnsi="Times New Roman" w:cs="Times New Roman"/>
          <w:b/>
          <w:bCs/>
          <w:sz w:val="36"/>
          <w:szCs w:val="36"/>
        </w:rPr>
        <w:t>Tables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Tables aren't part of the core Markdown spec, but they are part of GFM and </w:t>
      </w:r>
      <w:r w:rsidRPr="005470D3">
        <w:rPr>
          <w:rFonts w:ascii="Times New Roman" w:eastAsia="Times New Roman" w:hAnsi="Times New Roman" w:cs="Times New Roman"/>
          <w:i/>
          <w:iCs/>
          <w:sz w:val="24"/>
          <w:szCs w:val="24"/>
        </w:rPr>
        <w:t>Markdown Here</w:t>
      </w:r>
      <w:r w:rsidRPr="005470D3">
        <w:rPr>
          <w:rFonts w:ascii="Times New Roman" w:eastAsia="Times New Roman" w:hAnsi="Times New Roman" w:cs="Times New Roman"/>
          <w:sz w:val="24"/>
          <w:szCs w:val="24"/>
        </w:rPr>
        <w:t xml:space="preserve"> supports them. They are an easy way of adding tables to your email -- a task that would otherwise require copy-pasting from another application.</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Colons can be used to align columns.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Tables        | Are           | Cool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 |:-------------:|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col 3 is      | right-aligned | $1600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col 2 is      | centered      |   $12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zebra stripes | are neat      |    $1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The outer pipes (|) are optional, and you don't need to make the raw Markdown line up prettily. You can also use inline Markdown.</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Markdown | Less | Pretty</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 --- |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*Still* | `renders` | **nicely**</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1 | 2 | 3</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Colons can be used to align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1300"/>
        <w:gridCol w:w="675"/>
      </w:tblGrid>
      <w:tr w:rsidR="005470D3" w:rsidRPr="005470D3" w:rsidTr="005470D3">
        <w:trPr>
          <w:tblHeader/>
          <w:tblCellSpacing w:w="15" w:type="dxa"/>
        </w:trPr>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lastRenderedPageBreak/>
              <w:t>Tables</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Are</w:t>
            </w:r>
          </w:p>
        </w:tc>
        <w:tc>
          <w:tcPr>
            <w:tcW w:w="0" w:type="auto"/>
            <w:vAlign w:val="center"/>
            <w:hideMark/>
          </w:tcPr>
          <w:p w:rsidR="005470D3" w:rsidRPr="005470D3" w:rsidRDefault="005470D3" w:rsidP="005470D3">
            <w:pPr>
              <w:spacing w:after="0" w:line="240" w:lineRule="auto"/>
              <w:jc w:val="right"/>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Cool</w:t>
            </w:r>
          </w:p>
        </w:tc>
      </w:tr>
      <w:tr w:rsidR="005470D3" w:rsidRPr="005470D3" w:rsidTr="005470D3">
        <w:trPr>
          <w:tblCellSpacing w:w="15" w:type="dxa"/>
        </w:trPr>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col 3 is</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right-aligned</w:t>
            </w:r>
          </w:p>
        </w:tc>
        <w:tc>
          <w:tcPr>
            <w:tcW w:w="0" w:type="auto"/>
            <w:vAlign w:val="center"/>
            <w:hideMark/>
          </w:tcPr>
          <w:p w:rsidR="005470D3" w:rsidRPr="005470D3" w:rsidRDefault="005470D3" w:rsidP="005470D3">
            <w:pPr>
              <w:spacing w:after="0" w:line="240" w:lineRule="auto"/>
              <w:jc w:val="right"/>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$1600</w:t>
            </w:r>
          </w:p>
        </w:tc>
      </w:tr>
      <w:tr w:rsidR="005470D3" w:rsidRPr="005470D3" w:rsidTr="005470D3">
        <w:trPr>
          <w:tblCellSpacing w:w="15" w:type="dxa"/>
        </w:trPr>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col 2 is</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centered</w:t>
            </w:r>
          </w:p>
        </w:tc>
        <w:tc>
          <w:tcPr>
            <w:tcW w:w="0" w:type="auto"/>
            <w:vAlign w:val="center"/>
            <w:hideMark/>
          </w:tcPr>
          <w:p w:rsidR="005470D3" w:rsidRPr="005470D3" w:rsidRDefault="005470D3" w:rsidP="005470D3">
            <w:pPr>
              <w:spacing w:after="0" w:line="240" w:lineRule="auto"/>
              <w:jc w:val="right"/>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$12</w:t>
            </w:r>
          </w:p>
        </w:tc>
      </w:tr>
      <w:tr w:rsidR="005470D3" w:rsidRPr="005470D3" w:rsidTr="005470D3">
        <w:trPr>
          <w:tblCellSpacing w:w="15" w:type="dxa"/>
        </w:trPr>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zebra stripes</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are neat</w:t>
            </w:r>
          </w:p>
        </w:tc>
        <w:tc>
          <w:tcPr>
            <w:tcW w:w="0" w:type="auto"/>
            <w:vAlign w:val="center"/>
            <w:hideMark/>
          </w:tcPr>
          <w:p w:rsidR="005470D3" w:rsidRPr="005470D3" w:rsidRDefault="005470D3" w:rsidP="005470D3">
            <w:pPr>
              <w:spacing w:after="0" w:line="240" w:lineRule="auto"/>
              <w:jc w:val="right"/>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$1</w:t>
            </w:r>
          </w:p>
        </w:tc>
      </w:tr>
    </w:tbl>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The outer pipes (|) are optional, and you don't need to make the raw Markdown line up prettily. You can also use inline Markdown.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901"/>
        <w:gridCol w:w="715"/>
      </w:tblGrid>
      <w:tr w:rsidR="005470D3" w:rsidRPr="005470D3" w:rsidTr="005470D3">
        <w:trPr>
          <w:tblHeader/>
          <w:tblCellSpacing w:w="15" w:type="dxa"/>
        </w:trPr>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Markdown</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Less</w:t>
            </w:r>
          </w:p>
        </w:tc>
        <w:tc>
          <w:tcPr>
            <w:tcW w:w="0" w:type="auto"/>
            <w:vAlign w:val="center"/>
            <w:hideMark/>
          </w:tcPr>
          <w:p w:rsidR="005470D3" w:rsidRPr="005470D3" w:rsidRDefault="005470D3" w:rsidP="005470D3">
            <w:pPr>
              <w:spacing w:after="0" w:line="240" w:lineRule="auto"/>
              <w:jc w:val="center"/>
              <w:rPr>
                <w:rFonts w:ascii="Times New Roman" w:eastAsia="Times New Roman" w:hAnsi="Times New Roman" w:cs="Times New Roman"/>
                <w:b/>
                <w:bCs/>
                <w:sz w:val="24"/>
                <w:szCs w:val="24"/>
              </w:rPr>
            </w:pPr>
            <w:r w:rsidRPr="005470D3">
              <w:rPr>
                <w:rFonts w:ascii="Times New Roman" w:eastAsia="Times New Roman" w:hAnsi="Times New Roman" w:cs="Times New Roman"/>
                <w:b/>
                <w:bCs/>
                <w:sz w:val="24"/>
                <w:szCs w:val="24"/>
              </w:rPr>
              <w:t>Pretty</w:t>
            </w:r>
          </w:p>
        </w:tc>
      </w:tr>
      <w:tr w:rsidR="005470D3" w:rsidRPr="005470D3" w:rsidTr="005470D3">
        <w:trPr>
          <w:tblCellSpacing w:w="15" w:type="dxa"/>
        </w:trPr>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i/>
                <w:iCs/>
                <w:sz w:val="24"/>
                <w:szCs w:val="24"/>
              </w:rPr>
              <w:t>Still</w:t>
            </w:r>
          </w:p>
        </w:tc>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Courier New" w:eastAsia="Times New Roman" w:hAnsi="Courier New" w:cs="Courier New"/>
                <w:sz w:val="20"/>
                <w:szCs w:val="20"/>
              </w:rPr>
              <w:t>renders</w:t>
            </w:r>
          </w:p>
        </w:tc>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b/>
                <w:bCs/>
                <w:sz w:val="24"/>
                <w:szCs w:val="24"/>
              </w:rPr>
              <w:t>nicely</w:t>
            </w:r>
          </w:p>
        </w:tc>
      </w:tr>
      <w:tr w:rsidR="005470D3" w:rsidRPr="005470D3" w:rsidTr="005470D3">
        <w:trPr>
          <w:tblCellSpacing w:w="15" w:type="dxa"/>
        </w:trPr>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1</w:t>
            </w:r>
          </w:p>
        </w:tc>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2</w:t>
            </w:r>
          </w:p>
        </w:tc>
        <w:tc>
          <w:tcPr>
            <w:tcW w:w="0" w:type="auto"/>
            <w:vAlign w:val="center"/>
            <w:hideMark/>
          </w:tcPr>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3</w:t>
            </w:r>
          </w:p>
        </w:tc>
      </w:tr>
    </w:tbl>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user-content-blockquotes"/>
      <w:bookmarkEnd w:id="8"/>
      <w:proofErr w:type="spellStart"/>
      <w:r w:rsidRPr="005470D3">
        <w:rPr>
          <w:rFonts w:ascii="Times New Roman" w:eastAsia="Times New Roman" w:hAnsi="Times New Roman" w:cs="Times New Roman"/>
          <w:b/>
          <w:bCs/>
          <w:sz w:val="36"/>
          <w:szCs w:val="36"/>
        </w:rPr>
        <w:t>Blockquotes</w:t>
      </w:r>
      <w:proofErr w:type="spellEnd"/>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&gt; Blockquotes are very handy in email to emulate reply text.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&gt; This line is part of the same quote.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Quote break.</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&gt; This is a very long line that will still be quoted properly when it wraps. Oh boy let's keep writing to make sure this is long enough to actually wrap for everyone. Oh, you can *put* **Markdown** into a blockquote. </w:t>
      </w:r>
    </w:p>
    <w:p w:rsidR="005470D3" w:rsidRPr="005470D3" w:rsidRDefault="005470D3" w:rsidP="005470D3">
      <w:pPr>
        <w:spacing w:beforeAutospacing="1" w:after="100" w:afterAutospacing="1" w:line="240" w:lineRule="auto"/>
        <w:rPr>
          <w:rFonts w:ascii="Times New Roman" w:eastAsia="Times New Roman" w:hAnsi="Times New Roman" w:cs="Times New Roman"/>
          <w:sz w:val="24"/>
          <w:szCs w:val="24"/>
        </w:rPr>
      </w:pPr>
      <w:proofErr w:type="spellStart"/>
      <w:r w:rsidRPr="005470D3">
        <w:rPr>
          <w:rFonts w:ascii="Times New Roman" w:eastAsia="Times New Roman" w:hAnsi="Times New Roman" w:cs="Times New Roman"/>
          <w:sz w:val="24"/>
          <w:szCs w:val="24"/>
        </w:rPr>
        <w:t>Blockquotes</w:t>
      </w:r>
      <w:proofErr w:type="spellEnd"/>
      <w:r w:rsidRPr="005470D3">
        <w:rPr>
          <w:rFonts w:ascii="Times New Roman" w:eastAsia="Times New Roman" w:hAnsi="Times New Roman" w:cs="Times New Roman"/>
          <w:sz w:val="24"/>
          <w:szCs w:val="24"/>
        </w:rPr>
        <w:t xml:space="preserve"> are very handy in email to emulate reply text. This line is part of the same quote.</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Quote break.</w:t>
      </w:r>
    </w:p>
    <w:p w:rsidR="005470D3" w:rsidRPr="005470D3" w:rsidRDefault="005470D3" w:rsidP="005470D3">
      <w:pPr>
        <w:spacing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This is a very long line that will still be quoted properly when it wraps. Oh boy let's keep writing to make sure this is long enough to actually wrap for everyone. Oh, you can </w:t>
      </w:r>
      <w:r w:rsidRPr="005470D3">
        <w:rPr>
          <w:rFonts w:ascii="Times New Roman" w:eastAsia="Times New Roman" w:hAnsi="Times New Roman" w:cs="Times New Roman"/>
          <w:i/>
          <w:iCs/>
          <w:sz w:val="24"/>
          <w:szCs w:val="24"/>
        </w:rPr>
        <w:t>put</w:t>
      </w:r>
      <w:r w:rsidRPr="005470D3">
        <w:rPr>
          <w:rFonts w:ascii="Times New Roman" w:eastAsia="Times New Roman" w:hAnsi="Times New Roman" w:cs="Times New Roman"/>
          <w:sz w:val="24"/>
          <w:szCs w:val="24"/>
        </w:rPr>
        <w:t xml:space="preserve"> </w:t>
      </w:r>
      <w:r w:rsidRPr="005470D3">
        <w:rPr>
          <w:rFonts w:ascii="Times New Roman" w:eastAsia="Times New Roman" w:hAnsi="Times New Roman" w:cs="Times New Roman"/>
          <w:b/>
          <w:bCs/>
          <w:sz w:val="24"/>
          <w:szCs w:val="24"/>
        </w:rPr>
        <w:t>Markdown</w:t>
      </w:r>
      <w:r w:rsidRPr="005470D3">
        <w:rPr>
          <w:rFonts w:ascii="Times New Roman" w:eastAsia="Times New Roman" w:hAnsi="Times New Roman" w:cs="Times New Roman"/>
          <w:sz w:val="24"/>
          <w:szCs w:val="24"/>
        </w:rPr>
        <w:t xml:space="preserve"> into a </w:t>
      </w:r>
      <w:proofErr w:type="spellStart"/>
      <w:r w:rsidRPr="005470D3">
        <w:rPr>
          <w:rFonts w:ascii="Times New Roman" w:eastAsia="Times New Roman" w:hAnsi="Times New Roman" w:cs="Times New Roman"/>
          <w:sz w:val="24"/>
          <w:szCs w:val="24"/>
        </w:rPr>
        <w:t>blockquote</w:t>
      </w:r>
      <w:proofErr w:type="spellEnd"/>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user-content-html"/>
      <w:bookmarkEnd w:id="9"/>
      <w:r w:rsidRPr="005470D3">
        <w:rPr>
          <w:rFonts w:ascii="Times New Roman" w:eastAsia="Times New Roman" w:hAnsi="Times New Roman" w:cs="Times New Roman"/>
          <w:b/>
          <w:bCs/>
          <w:sz w:val="36"/>
          <w:szCs w:val="36"/>
        </w:rPr>
        <w:t>Inline HTML</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You can also use raw HTML in your Markdown, and it'll mostly work pretty well.</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&lt;dl&gt;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&lt;dt&gt;Definition list&lt;/dt&gt;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&lt;dd&gt;Is something people use sometimes.&lt;/dd&gt;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&lt;dt&gt;Markdown in HTML&lt;/dt&gt;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&lt;dd&gt;Does *not* work **very** well. Use HTML &lt;em&gt;tags&lt;/em&gt;.&lt;/dd&gt;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&lt;/dl&gt;</w:t>
      </w:r>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Definition list</w:t>
      </w:r>
    </w:p>
    <w:p w:rsidR="005470D3" w:rsidRPr="005470D3" w:rsidRDefault="005470D3" w:rsidP="005470D3">
      <w:pPr>
        <w:spacing w:after="0" w:line="240" w:lineRule="auto"/>
        <w:ind w:left="720"/>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Is something people use sometimes.</w:t>
      </w:r>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Markdown in HTML</w:t>
      </w:r>
    </w:p>
    <w:p w:rsidR="005470D3" w:rsidRPr="005470D3" w:rsidRDefault="005470D3" w:rsidP="005470D3">
      <w:pPr>
        <w:spacing w:after="0" w:line="240" w:lineRule="auto"/>
        <w:ind w:left="720"/>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Does *not* work **very** well. Use HTML </w:t>
      </w:r>
      <w:r w:rsidRPr="005470D3">
        <w:rPr>
          <w:rFonts w:ascii="Times New Roman" w:eastAsia="Times New Roman" w:hAnsi="Times New Roman" w:cs="Times New Roman"/>
          <w:i/>
          <w:iCs/>
          <w:sz w:val="24"/>
          <w:szCs w:val="24"/>
        </w:rPr>
        <w:t>tags</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user-content-hr"/>
      <w:bookmarkEnd w:id="10"/>
      <w:r w:rsidRPr="005470D3">
        <w:rPr>
          <w:rFonts w:ascii="Times New Roman" w:eastAsia="Times New Roman" w:hAnsi="Times New Roman" w:cs="Times New Roman"/>
          <w:b/>
          <w:bCs/>
          <w:sz w:val="36"/>
          <w:szCs w:val="36"/>
        </w:rPr>
        <w:lastRenderedPageBreak/>
        <w:t>Horizontal Rule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Three or more...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Hyphens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Asterisks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___</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Underscores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Three or more...</w:t>
      </w:r>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pict>
          <v:rect id="_x0000_i1027" style="width:0;height:1.5pt" o:hralign="center" o:hrstd="t" o:hr="t" fillcolor="#a0a0a0" stroked="f"/>
        </w:pic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Hyphens</w:t>
      </w:r>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pict>
          <v:rect id="_x0000_i1028" style="width:0;height:1.5pt" o:hralign="center" o:hrstd="t" o:hr="t" fillcolor="#a0a0a0" stroked="f"/>
        </w:pic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Asterisks</w:t>
      </w:r>
    </w:p>
    <w:p w:rsidR="005470D3" w:rsidRPr="005470D3" w:rsidRDefault="005470D3" w:rsidP="005470D3">
      <w:pPr>
        <w:spacing w:after="0"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pict>
          <v:rect id="_x0000_i1029" style="width:0;height:1.5pt" o:hralign="center" o:hrstd="t" o:hr="t" fillcolor="#a0a0a0" stroked="f"/>
        </w:pic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Underscores</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user-content-lines"/>
      <w:bookmarkEnd w:id="11"/>
      <w:r w:rsidRPr="005470D3">
        <w:rPr>
          <w:rFonts w:ascii="Times New Roman" w:eastAsia="Times New Roman" w:hAnsi="Times New Roman" w:cs="Times New Roman"/>
          <w:b/>
          <w:bCs/>
          <w:sz w:val="36"/>
          <w:szCs w:val="36"/>
        </w:rPr>
        <w:t>Line Breaks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My basic recommendation for learning how line breaks work is to experiment and discover -- hit &lt;Enter&gt; once (i.e., insert one newline), then hit it twice (i.e., insert two newlines), see what happens. You'll soon learn to get what you want. "Markdown Toggle" is your friend.</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Here are some things to try out: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Here's a line for us to start with.</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This line is separated from the one above by two newlines, so it will be a *separate paragraph*.</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This line is also a separate paragraph, but...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This line is only separated by a single newline, so it's a separate line in the *same paragraph*.</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Here's a line for us to start with.</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lastRenderedPageBreak/>
        <w:t xml:space="preserve">This line is separated from the one above by two newlines, so it will be a </w:t>
      </w:r>
      <w:r w:rsidRPr="005470D3">
        <w:rPr>
          <w:rFonts w:ascii="Times New Roman" w:eastAsia="Times New Roman" w:hAnsi="Times New Roman" w:cs="Times New Roman"/>
          <w:i/>
          <w:iCs/>
          <w:sz w:val="24"/>
          <w:szCs w:val="24"/>
        </w:rPr>
        <w:t>separate paragraph</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This line is also begins a separate paragraph, but...</w:t>
      </w:r>
      <w:r w:rsidRPr="005470D3">
        <w:rPr>
          <w:rFonts w:ascii="Times New Roman" w:eastAsia="Times New Roman" w:hAnsi="Times New Roman" w:cs="Times New Roman"/>
          <w:sz w:val="24"/>
          <w:szCs w:val="24"/>
        </w:rPr>
        <w:br/>
        <w:t xml:space="preserve">This line is only separated by a single newline, so it's a separate line in the </w:t>
      </w:r>
      <w:r w:rsidRPr="005470D3">
        <w:rPr>
          <w:rFonts w:ascii="Times New Roman" w:eastAsia="Times New Roman" w:hAnsi="Times New Roman" w:cs="Times New Roman"/>
          <w:i/>
          <w:iCs/>
          <w:sz w:val="24"/>
          <w:szCs w:val="24"/>
        </w:rPr>
        <w:t>same paragraph</w:t>
      </w:r>
      <w:r w:rsidRPr="005470D3">
        <w:rPr>
          <w:rFonts w:ascii="Times New Roman" w:eastAsia="Times New Roman" w:hAnsi="Times New Roman" w:cs="Times New Roman"/>
          <w:sz w:val="24"/>
          <w:szCs w:val="24"/>
        </w:rPr>
        <w: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(Technical note: </w:t>
      </w:r>
      <w:r w:rsidRPr="005470D3">
        <w:rPr>
          <w:rFonts w:ascii="Times New Roman" w:eastAsia="Times New Roman" w:hAnsi="Times New Roman" w:cs="Times New Roman"/>
          <w:i/>
          <w:iCs/>
          <w:sz w:val="24"/>
          <w:szCs w:val="24"/>
        </w:rPr>
        <w:t>Markdown Here</w:t>
      </w:r>
      <w:r w:rsidRPr="005470D3">
        <w:rPr>
          <w:rFonts w:ascii="Times New Roman" w:eastAsia="Times New Roman" w:hAnsi="Times New Roman" w:cs="Times New Roman"/>
          <w:sz w:val="24"/>
          <w:szCs w:val="24"/>
        </w:rPr>
        <w:t xml:space="preserve"> uses GFM line breaks, so there's no need to use MD's two-space line breaks.)</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user-content-videos"/>
      <w:bookmarkEnd w:id="12"/>
      <w:r w:rsidRPr="005470D3">
        <w:rPr>
          <w:rFonts w:ascii="Times New Roman" w:eastAsia="Times New Roman" w:hAnsi="Times New Roman" w:cs="Times New Roman"/>
          <w:b/>
          <w:bCs/>
          <w:sz w:val="36"/>
          <w:szCs w:val="36"/>
        </w:rPr>
        <w:t>YouTube Videos</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They can't be added directly but you can add an image with a link to the video like this:</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&lt;a href="http://www.youtube.com/watch?feature=player_embedded&amp;v=YOUTUBE_VIDEO_ID_HERE</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 xml:space="preserve">" target="_blank"&gt;&lt;img src="http://img.youtube.com/vi/YOUTUBE_VIDEO_ID_HERE/0.jpg" </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alt="IMAGE ALT TEXT HERE" width="240" height="180" border="10" /&gt;&lt;/a&gt;</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Or, in pure Markdown, but losing the image sizing and border:</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470D3">
        <w:rPr>
          <w:rFonts w:ascii="Courier New" w:eastAsia="Times New Roman" w:hAnsi="Courier New" w:cs="Courier New"/>
          <w:sz w:val="20"/>
          <w:szCs w:val="20"/>
          <w:lang/>
        </w:rPr>
        <w:t>[![IMAGE ALT TEXT HERE](http://img.youtube.com/vi/YOUTUBE_VIDEO_ID_HERE/0.jpg)](http://www.youtube.com/watch?v=YOUTUBE_VIDEO_ID_HERE)</w:t>
      </w:r>
    </w:p>
    <w:p w:rsidR="005470D3" w:rsidRPr="005470D3" w:rsidRDefault="005470D3" w:rsidP="005470D3">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user-content-tex"/>
      <w:bookmarkEnd w:id="13"/>
      <w:proofErr w:type="spellStart"/>
      <w:r w:rsidRPr="005470D3">
        <w:rPr>
          <w:rFonts w:ascii="Times New Roman" w:eastAsia="Times New Roman" w:hAnsi="Times New Roman" w:cs="Times New Roman"/>
          <w:b/>
          <w:bCs/>
          <w:sz w:val="36"/>
          <w:szCs w:val="36"/>
        </w:rPr>
        <w:t>TeX</w:t>
      </w:r>
      <w:proofErr w:type="spellEnd"/>
      <w:r w:rsidRPr="005470D3">
        <w:rPr>
          <w:rFonts w:ascii="Times New Roman" w:eastAsia="Times New Roman" w:hAnsi="Times New Roman" w:cs="Times New Roman"/>
          <w:b/>
          <w:bCs/>
          <w:sz w:val="36"/>
          <w:szCs w:val="36"/>
        </w:rPr>
        <w:t xml:space="preserve"> Mathematical Formulae</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 xml:space="preserve">A full description of </w:t>
      </w:r>
      <w:proofErr w:type="spellStart"/>
      <w:r w:rsidRPr="005470D3">
        <w:rPr>
          <w:rFonts w:ascii="Times New Roman" w:eastAsia="Times New Roman" w:hAnsi="Times New Roman" w:cs="Times New Roman"/>
          <w:sz w:val="24"/>
          <w:szCs w:val="24"/>
        </w:rPr>
        <w:t>TeX</w:t>
      </w:r>
      <w:proofErr w:type="spellEnd"/>
      <w:r w:rsidRPr="005470D3">
        <w:rPr>
          <w:rFonts w:ascii="Times New Roman" w:eastAsia="Times New Roman" w:hAnsi="Times New Roman" w:cs="Times New Roman"/>
          <w:sz w:val="24"/>
          <w:szCs w:val="24"/>
        </w:rPr>
        <w:t xml:space="preserve"> math symbols is beyond the scope of this </w:t>
      </w:r>
      <w:proofErr w:type="spellStart"/>
      <w:r w:rsidRPr="005470D3">
        <w:rPr>
          <w:rFonts w:ascii="Times New Roman" w:eastAsia="Times New Roman" w:hAnsi="Times New Roman" w:cs="Times New Roman"/>
          <w:sz w:val="24"/>
          <w:szCs w:val="24"/>
        </w:rPr>
        <w:t>cheatsheet</w:t>
      </w:r>
      <w:proofErr w:type="spellEnd"/>
      <w:r w:rsidRPr="005470D3">
        <w:rPr>
          <w:rFonts w:ascii="Times New Roman" w:eastAsia="Times New Roman" w:hAnsi="Times New Roman" w:cs="Times New Roman"/>
          <w:sz w:val="24"/>
          <w:szCs w:val="24"/>
        </w:rPr>
        <w:t xml:space="preserve">. Here's a </w:t>
      </w:r>
      <w:hyperlink r:id="rId33" w:history="1">
        <w:r w:rsidRPr="005470D3">
          <w:rPr>
            <w:rFonts w:ascii="Times New Roman" w:eastAsia="Times New Roman" w:hAnsi="Times New Roman" w:cs="Times New Roman"/>
            <w:color w:val="0000FF"/>
            <w:sz w:val="24"/>
            <w:szCs w:val="24"/>
            <w:u w:val="single"/>
          </w:rPr>
          <w:t>good reference</w:t>
        </w:r>
      </w:hyperlink>
      <w:r w:rsidRPr="005470D3">
        <w:rPr>
          <w:rFonts w:ascii="Times New Roman" w:eastAsia="Times New Roman" w:hAnsi="Times New Roman" w:cs="Times New Roman"/>
          <w:sz w:val="24"/>
          <w:szCs w:val="24"/>
        </w:rPr>
        <w:t xml:space="preserve">, and you can try stuff out on </w:t>
      </w:r>
      <w:hyperlink r:id="rId34" w:history="1">
        <w:proofErr w:type="spellStart"/>
        <w:r w:rsidRPr="005470D3">
          <w:rPr>
            <w:rFonts w:ascii="Times New Roman" w:eastAsia="Times New Roman" w:hAnsi="Times New Roman" w:cs="Times New Roman"/>
            <w:color w:val="0000FF"/>
            <w:sz w:val="24"/>
            <w:szCs w:val="24"/>
            <w:u w:val="single"/>
          </w:rPr>
          <w:t>CodeCogs</w:t>
        </w:r>
        <w:proofErr w:type="spellEnd"/>
      </w:hyperlink>
      <w:r w:rsidRPr="005470D3">
        <w:rPr>
          <w:rFonts w:ascii="Times New Roman" w:eastAsia="Times New Roman" w:hAnsi="Times New Roman" w:cs="Times New Roman"/>
          <w:sz w:val="24"/>
          <w:szCs w:val="24"/>
        </w:rPr>
        <w:t>. You can also play with formulae in the Markdown Here options page.</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Here are some examples to try out:</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$-b \pm \</w:t>
      </w:r>
      <w:proofErr w:type="spellStart"/>
      <w:proofErr w:type="gramStart"/>
      <w:r w:rsidRPr="005470D3">
        <w:rPr>
          <w:rFonts w:ascii="Courier New" w:eastAsia="Times New Roman" w:hAnsi="Courier New" w:cs="Courier New"/>
          <w:sz w:val="20"/>
          <w:szCs w:val="20"/>
        </w:rPr>
        <w:t>sqrt</w:t>
      </w:r>
      <w:proofErr w:type="spellEnd"/>
      <w:r w:rsidRPr="005470D3">
        <w:rPr>
          <w:rFonts w:ascii="Courier New" w:eastAsia="Times New Roman" w:hAnsi="Courier New" w:cs="Courier New"/>
          <w:sz w:val="20"/>
          <w:szCs w:val="20"/>
        </w:rPr>
        <w:t>{</w:t>
      </w:r>
      <w:proofErr w:type="gramEnd"/>
      <w:r w:rsidRPr="005470D3">
        <w:rPr>
          <w:rFonts w:ascii="Courier New" w:eastAsia="Times New Roman" w:hAnsi="Courier New" w:cs="Courier New"/>
          <w:sz w:val="20"/>
          <w:szCs w:val="20"/>
        </w:rPr>
        <w:t>b^2 - 4ac} \over 2a$</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$x = a_0 + \</w:t>
      </w:r>
      <w:proofErr w:type="spellStart"/>
      <w:proofErr w:type="gramStart"/>
      <w:r w:rsidRPr="005470D3">
        <w:rPr>
          <w:rFonts w:ascii="Courier New" w:eastAsia="Times New Roman" w:hAnsi="Courier New" w:cs="Courier New"/>
          <w:sz w:val="20"/>
          <w:szCs w:val="20"/>
        </w:rPr>
        <w:t>frac</w:t>
      </w:r>
      <w:proofErr w:type="spellEnd"/>
      <w:r w:rsidRPr="005470D3">
        <w:rPr>
          <w:rFonts w:ascii="Courier New" w:eastAsia="Times New Roman" w:hAnsi="Courier New" w:cs="Courier New"/>
          <w:sz w:val="20"/>
          <w:szCs w:val="20"/>
        </w:rPr>
        <w:t>{</w:t>
      </w:r>
      <w:proofErr w:type="gramEnd"/>
      <w:r w:rsidRPr="005470D3">
        <w:rPr>
          <w:rFonts w:ascii="Courier New" w:eastAsia="Times New Roman" w:hAnsi="Courier New" w:cs="Courier New"/>
          <w:sz w:val="20"/>
          <w:szCs w:val="20"/>
        </w:rPr>
        <w:t>1}{a_1 + \</w:t>
      </w:r>
      <w:proofErr w:type="spellStart"/>
      <w:r w:rsidRPr="005470D3">
        <w:rPr>
          <w:rFonts w:ascii="Courier New" w:eastAsia="Times New Roman" w:hAnsi="Courier New" w:cs="Courier New"/>
          <w:sz w:val="20"/>
          <w:szCs w:val="20"/>
        </w:rPr>
        <w:t>frac</w:t>
      </w:r>
      <w:proofErr w:type="spellEnd"/>
      <w:r w:rsidRPr="005470D3">
        <w:rPr>
          <w:rFonts w:ascii="Courier New" w:eastAsia="Times New Roman" w:hAnsi="Courier New" w:cs="Courier New"/>
          <w:sz w:val="20"/>
          <w:szCs w:val="20"/>
        </w:rPr>
        <w:t>{1}{a_2 + \</w:t>
      </w:r>
      <w:proofErr w:type="spellStart"/>
      <w:r w:rsidRPr="005470D3">
        <w:rPr>
          <w:rFonts w:ascii="Courier New" w:eastAsia="Times New Roman" w:hAnsi="Courier New" w:cs="Courier New"/>
          <w:sz w:val="20"/>
          <w:szCs w:val="20"/>
        </w:rPr>
        <w:t>frac</w:t>
      </w:r>
      <w:proofErr w:type="spellEnd"/>
      <w:r w:rsidRPr="005470D3">
        <w:rPr>
          <w:rFonts w:ascii="Courier New" w:eastAsia="Times New Roman" w:hAnsi="Courier New" w:cs="Courier New"/>
          <w:sz w:val="20"/>
          <w:szCs w:val="20"/>
        </w:rPr>
        <w:t>{1}{a_3 + a_4}}}$</w:t>
      </w:r>
    </w:p>
    <w:p w:rsidR="005470D3" w:rsidRPr="005470D3" w:rsidRDefault="005470D3" w:rsidP="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70D3">
        <w:rPr>
          <w:rFonts w:ascii="Courier New" w:eastAsia="Times New Roman" w:hAnsi="Courier New" w:cs="Courier New"/>
          <w:sz w:val="20"/>
          <w:szCs w:val="20"/>
        </w:rPr>
        <w:t>$\</w:t>
      </w:r>
      <w:proofErr w:type="spellStart"/>
      <w:r w:rsidRPr="005470D3">
        <w:rPr>
          <w:rFonts w:ascii="Courier New" w:eastAsia="Times New Roman" w:hAnsi="Courier New" w:cs="Courier New"/>
          <w:sz w:val="20"/>
          <w:szCs w:val="20"/>
        </w:rPr>
        <w:t>forall</w:t>
      </w:r>
      <w:proofErr w:type="spellEnd"/>
      <w:r w:rsidRPr="005470D3">
        <w:rPr>
          <w:rFonts w:ascii="Courier New" w:eastAsia="Times New Roman" w:hAnsi="Courier New" w:cs="Courier New"/>
          <w:sz w:val="20"/>
          <w:szCs w:val="20"/>
        </w:rPr>
        <w:t xml:space="preserve"> x \in X, \quad \exists y \</w:t>
      </w:r>
      <w:proofErr w:type="spellStart"/>
      <w:r w:rsidRPr="005470D3">
        <w:rPr>
          <w:rFonts w:ascii="Courier New" w:eastAsia="Times New Roman" w:hAnsi="Courier New" w:cs="Courier New"/>
          <w:sz w:val="20"/>
          <w:szCs w:val="20"/>
        </w:rPr>
        <w:t>leq</w:t>
      </w:r>
      <w:proofErr w:type="spellEnd"/>
      <w:r w:rsidRPr="005470D3">
        <w:rPr>
          <w:rFonts w:ascii="Courier New" w:eastAsia="Times New Roman" w:hAnsi="Courier New" w:cs="Courier New"/>
          <w:sz w:val="20"/>
          <w:szCs w:val="20"/>
        </w:rPr>
        <w:t xml:space="preserve"> \epsilon$</w:t>
      </w:r>
    </w:p>
    <w:p w:rsidR="005470D3" w:rsidRPr="005470D3" w:rsidRDefault="005470D3" w:rsidP="005470D3">
      <w:pPr>
        <w:spacing w:before="100" w:beforeAutospacing="1" w:after="100" w:afterAutospacing="1" w:line="240" w:lineRule="auto"/>
        <w:rPr>
          <w:rFonts w:ascii="Times New Roman" w:eastAsia="Times New Roman" w:hAnsi="Times New Roman" w:cs="Times New Roman"/>
          <w:sz w:val="24"/>
          <w:szCs w:val="24"/>
        </w:rPr>
      </w:pPr>
      <w:r w:rsidRPr="005470D3">
        <w:rPr>
          <w:rFonts w:ascii="Times New Roman" w:eastAsia="Times New Roman" w:hAnsi="Times New Roman" w:cs="Times New Roman"/>
          <w:sz w:val="24"/>
          <w:szCs w:val="24"/>
        </w:rPr>
        <w:t>The beginning and ending dollar signs (</w:t>
      </w:r>
      <w:r w:rsidRPr="005470D3">
        <w:rPr>
          <w:rFonts w:ascii="Courier New" w:eastAsia="Times New Roman" w:hAnsi="Courier New" w:cs="Courier New"/>
          <w:sz w:val="20"/>
          <w:szCs w:val="20"/>
        </w:rPr>
        <w:t>$</w:t>
      </w:r>
      <w:r w:rsidRPr="005470D3">
        <w:rPr>
          <w:rFonts w:ascii="Times New Roman" w:eastAsia="Times New Roman" w:hAnsi="Times New Roman" w:cs="Times New Roman"/>
          <w:sz w:val="24"/>
          <w:szCs w:val="24"/>
        </w:rPr>
        <w:t xml:space="preserve">) are the delimiters for the </w:t>
      </w:r>
      <w:proofErr w:type="spellStart"/>
      <w:r w:rsidRPr="005470D3">
        <w:rPr>
          <w:rFonts w:ascii="Times New Roman" w:eastAsia="Times New Roman" w:hAnsi="Times New Roman" w:cs="Times New Roman"/>
          <w:sz w:val="24"/>
          <w:szCs w:val="24"/>
        </w:rPr>
        <w:t>TeX</w:t>
      </w:r>
      <w:proofErr w:type="spellEnd"/>
      <w:r w:rsidRPr="005470D3">
        <w:rPr>
          <w:rFonts w:ascii="Times New Roman" w:eastAsia="Times New Roman" w:hAnsi="Times New Roman" w:cs="Times New Roman"/>
          <w:sz w:val="24"/>
          <w:szCs w:val="24"/>
        </w:rPr>
        <w:t xml:space="preserve"> markup.</w:t>
      </w:r>
    </w:p>
    <w:p w:rsidR="005470D3" w:rsidRDefault="005470D3">
      <w:pPr>
        <w:rPr>
          <w:rFonts w:ascii="Arial" w:hAnsi="Arial" w:cs="Arial"/>
        </w:rPr>
      </w:pPr>
      <w:r>
        <w:rPr>
          <w:rFonts w:ascii="Arial" w:hAnsi="Arial" w:cs="Arial"/>
        </w:rPr>
        <w:br w:type="page"/>
      </w:r>
    </w:p>
    <w:p w:rsidR="00083FC8" w:rsidRDefault="005470D3" w:rsidP="00083FC8">
      <w:pPr>
        <w:pStyle w:val="Heading1"/>
      </w:pPr>
      <w:r w:rsidRPr="005470D3">
        <w:rPr>
          <w:rFonts w:ascii="Arial" w:hAnsi="Arial" w:cs="Arial"/>
          <w:sz w:val="22"/>
          <w:szCs w:val="22"/>
        </w:rPr>
        <w:lastRenderedPageBreak/>
        <w:br w:type="page"/>
      </w:r>
      <w:r w:rsidR="00083FC8">
        <w:lastRenderedPageBreak/>
        <w:t xml:space="preserve">Markdown for Jupyter notebooks </w:t>
      </w:r>
      <w:proofErr w:type="spellStart"/>
      <w:r w:rsidR="00083FC8">
        <w:t>cheatsheet</w:t>
      </w:r>
      <w:proofErr w:type="spellEnd"/>
    </w:p>
    <w:p w:rsidR="00083FC8" w:rsidRDefault="00083FC8" w:rsidP="00083FC8">
      <w:r>
        <w:rPr>
          <w:noProof/>
          <w:color w:val="0000FF"/>
        </w:rPr>
        <w:drawing>
          <wp:inline distT="0" distB="0" distL="0" distR="0">
            <wp:extent cx="457200" cy="457200"/>
            <wp:effectExtent l="0" t="0" r="0" b="0"/>
            <wp:docPr id="6" name="Picture 6" descr="Inge Halilovic">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ge Halilovic">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83FC8" w:rsidRDefault="00083FC8" w:rsidP="00083FC8">
      <w:hyperlink r:id="rId37" w:history="1">
        <w:proofErr w:type="spellStart"/>
        <w:r>
          <w:rPr>
            <w:rStyle w:val="Hyperlink"/>
          </w:rPr>
          <w:t>Inge</w:t>
        </w:r>
        <w:proofErr w:type="spellEnd"/>
        <w:r>
          <w:rPr>
            <w:rStyle w:val="Hyperlink"/>
          </w:rPr>
          <w:t xml:space="preserve"> </w:t>
        </w:r>
        <w:proofErr w:type="spellStart"/>
        <w:r>
          <w:rPr>
            <w:rStyle w:val="Hyperlink"/>
          </w:rPr>
          <w:t>Halilovic</w:t>
        </w:r>
        <w:proofErr w:type="spellEnd"/>
      </w:hyperlink>
    </w:p>
    <w:p w:rsidR="00083FC8" w:rsidRDefault="00083FC8" w:rsidP="00083FC8">
      <w:hyperlink r:id="rId38" w:history="1">
        <w:r>
          <w:rPr>
            <w:rStyle w:val="Hyperlink"/>
          </w:rPr>
          <w:t>Feb 7, 2017</w:t>
        </w:r>
      </w:hyperlink>
      <w:r>
        <w:t xml:space="preserve"> · 3 min read</w:t>
      </w:r>
    </w:p>
    <w:p w:rsidR="00083FC8" w:rsidRDefault="00083FC8" w:rsidP="00083FC8">
      <w:pPr>
        <w:pStyle w:val="ky"/>
      </w:pPr>
      <w:r>
        <w:t xml:space="preserve">Beautiful graphs in notebooks are great, but I want my explanatory text to look good too! Somehow I can’t remember all the Markdown tags, so I created this </w:t>
      </w:r>
      <w:proofErr w:type="spellStart"/>
      <w:r>
        <w:t>cheatsheet</w:t>
      </w:r>
      <w:proofErr w:type="spellEnd"/>
      <w:r>
        <w:t>.</w:t>
      </w:r>
    </w:p>
    <w:p w:rsidR="00083FC8" w:rsidRDefault="00083FC8" w:rsidP="00083FC8">
      <w:r>
        <w:rPr>
          <w:noProof/>
        </w:rPr>
        <w:drawing>
          <wp:inline distT="0" distB="0" distL="0" distR="0">
            <wp:extent cx="7924800" cy="1781175"/>
            <wp:effectExtent l="0" t="0" r="0" b="9525"/>
            <wp:docPr id="5" name="Picture 5" descr="https://miro.medium.com/max/60/0*j-19NCsA8m2rHTA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j-19NCsA8m2rHTAq.png?q=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24800" cy="1781175"/>
                    </a:xfrm>
                    <a:prstGeom prst="rect">
                      <a:avLst/>
                    </a:prstGeom>
                    <a:noFill/>
                    <a:ln>
                      <a:noFill/>
                    </a:ln>
                  </pic:spPr>
                </pic:pic>
              </a:graphicData>
            </a:graphic>
          </wp:inline>
        </w:drawing>
      </w:r>
    </w:p>
    <w:p w:rsidR="00083FC8" w:rsidRDefault="00083FC8" w:rsidP="00083FC8">
      <w:r>
        <w:rPr>
          <w:noProof/>
        </w:rPr>
        <mc:AlternateContent>
          <mc:Choice Requires="wps">
            <w:drawing>
              <wp:inline distT="0" distB="0" distL="0" distR="0">
                <wp:extent cx="7924800" cy="1781175"/>
                <wp:effectExtent l="0" t="0" r="0" b="0"/>
                <wp:docPr id="4" name="Rectangle 4" descr="https://medium.com/ibm-data-science-experience/markdown-for-jupyter-notebooks-cheatsheet-386c05aeeb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2480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02308" id="Rectangle 4" o:spid="_x0000_s1026" alt="https://medium.com/ibm-data-science-experience/markdown-for-jupyter-notebooks-cheatsheet-386c05aeebed" style="width:624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" filled="f" stroked="f">
                <o:lock v:ext="edit" aspectratio="t"/>
                <w10:anchorlock/>
              </v:rect>
            </w:pict>
          </mc:Fallback>
        </mc:AlternateContent>
      </w:r>
      <w:r>
        <w:rPr>
          <w:noProof/>
        </w:rPr>
        <w:drawing>
          <wp:inline distT="0" distB="0" distL="0" distR="0">
            <wp:extent cx="7924800" cy="1781175"/>
            <wp:effectExtent l="0" t="0" r="0" b="9525"/>
            <wp:docPr id="3" name="Picture 3" descr="https://miro.medium.com/max/1664/0*j-19NCsA8m2rHT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664/0*j-19NCsA8m2rHTA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924800" cy="1781175"/>
                    </a:xfrm>
                    <a:prstGeom prst="rect">
                      <a:avLst/>
                    </a:prstGeom>
                    <a:noFill/>
                    <a:ln>
                      <a:noFill/>
                    </a:ln>
                  </pic:spPr>
                </pic:pic>
              </a:graphicData>
            </a:graphic>
          </wp:inline>
        </w:drawing>
      </w:r>
    </w:p>
    <w:p w:rsidR="00083FC8" w:rsidRDefault="00083FC8" w:rsidP="00083FC8">
      <w:pPr>
        <w:pStyle w:val="ky"/>
      </w:pPr>
      <w:r>
        <w:lastRenderedPageBreak/>
        <w:t>Here’s how to format Markdown cells in Jupyter notebooks in the IBM Data Science Experience.</w:t>
      </w:r>
    </w:p>
    <w:p w:rsidR="00083FC8" w:rsidRDefault="00083FC8" w:rsidP="00083FC8">
      <w:pPr>
        <w:pStyle w:val="ky"/>
      </w:pPr>
      <w:r>
        <w:rPr>
          <w:rStyle w:val="Strong"/>
        </w:rPr>
        <w:t>Headings</w:t>
      </w:r>
      <w:r>
        <w:t>: Use #s followed by a blank space for notebook titles and section headings:</w:t>
      </w:r>
      <w:r>
        <w:br/>
      </w:r>
      <w:r>
        <w:rPr>
          <w:rStyle w:val="HTMLCode"/>
        </w:rPr>
        <w:t>#</w:t>
      </w:r>
      <w:r>
        <w:t xml:space="preserve"> title </w:t>
      </w:r>
      <w:r>
        <w:br/>
      </w:r>
      <w:r>
        <w:rPr>
          <w:rStyle w:val="HTMLCode"/>
        </w:rPr>
        <w:t>##</w:t>
      </w:r>
      <w:r>
        <w:t xml:space="preserve"> major headings </w:t>
      </w:r>
      <w:r>
        <w:br/>
      </w:r>
      <w:r>
        <w:rPr>
          <w:rStyle w:val="HTMLCode"/>
        </w:rPr>
        <w:t>###</w:t>
      </w:r>
      <w:r>
        <w:t xml:space="preserve"> subheadings </w:t>
      </w:r>
      <w:r>
        <w:br/>
      </w:r>
      <w:r>
        <w:rPr>
          <w:rStyle w:val="HTMLCode"/>
        </w:rPr>
        <w:t>####</w:t>
      </w:r>
      <w:r>
        <w:t xml:space="preserve"> 4th level subheadings</w:t>
      </w:r>
    </w:p>
    <w:p w:rsidR="00083FC8" w:rsidRDefault="00083FC8" w:rsidP="00083FC8">
      <w:pPr>
        <w:pStyle w:val="ky"/>
      </w:pPr>
      <w:r>
        <w:rPr>
          <w:rStyle w:val="Strong"/>
        </w:rPr>
        <w:t>Emphasis</w:t>
      </w:r>
      <w:r>
        <w:t xml:space="preserve">: Use this code: </w:t>
      </w:r>
      <w:r>
        <w:rPr>
          <w:rStyle w:val="Strong"/>
        </w:rPr>
        <w:t>Bold</w:t>
      </w:r>
      <w:r>
        <w:t xml:space="preserve">: </w:t>
      </w:r>
      <w:r>
        <w:rPr>
          <w:rStyle w:val="HTMLCode"/>
        </w:rPr>
        <w:t>__string__</w:t>
      </w:r>
      <w:r>
        <w:t xml:space="preserve"> or </w:t>
      </w:r>
      <w:r>
        <w:rPr>
          <w:rStyle w:val="HTMLCode"/>
        </w:rPr>
        <w:t>**string**</w:t>
      </w:r>
      <w:r>
        <w:t xml:space="preserve"> </w:t>
      </w:r>
      <w:r>
        <w:rPr>
          <w:rStyle w:val="Emphasis"/>
        </w:rPr>
        <w:t>Italic</w:t>
      </w:r>
      <w:r>
        <w:t xml:space="preserve">: </w:t>
      </w:r>
      <w:r>
        <w:rPr>
          <w:rStyle w:val="HTMLCode"/>
        </w:rPr>
        <w:t>_string_</w:t>
      </w:r>
      <w:r>
        <w:t xml:space="preserve"> or </w:t>
      </w:r>
      <w:r>
        <w:rPr>
          <w:rStyle w:val="HTMLCode"/>
        </w:rPr>
        <w:t>*string*</w:t>
      </w:r>
    </w:p>
    <w:p w:rsidR="00083FC8" w:rsidRDefault="00083FC8" w:rsidP="00083FC8">
      <w:pPr>
        <w:pStyle w:val="ky"/>
      </w:pPr>
      <w:r>
        <w:rPr>
          <w:rStyle w:val="Strong"/>
        </w:rPr>
        <w:t>Mathematical symbols</w:t>
      </w:r>
      <w:r>
        <w:t xml:space="preserve">: Use this code: </w:t>
      </w:r>
      <w:r>
        <w:rPr>
          <w:rStyle w:val="HTMLCode"/>
        </w:rPr>
        <w:t>$ mathematical symbols $</w:t>
      </w:r>
    </w:p>
    <w:p w:rsidR="00083FC8" w:rsidRDefault="00083FC8" w:rsidP="00083FC8">
      <w:pPr>
        <w:pStyle w:val="ky"/>
      </w:pPr>
      <w:r>
        <w:rPr>
          <w:rStyle w:val="Strong"/>
        </w:rPr>
        <w:t>Monospace font</w:t>
      </w:r>
      <w:r>
        <w:t>: Surround text with a back single quotation mark. (`) Use monospace for file path and file names and for text users enter or message text users see.</w:t>
      </w:r>
    </w:p>
    <w:p w:rsidR="00083FC8" w:rsidRDefault="00083FC8" w:rsidP="00083FC8">
      <w:pPr>
        <w:pStyle w:val="ky"/>
      </w:pPr>
      <w:r>
        <w:rPr>
          <w:rStyle w:val="Strong"/>
        </w:rPr>
        <w:t>Line breaks</w:t>
      </w:r>
      <w:r>
        <w:t xml:space="preserve">: Sometimes markdown doesn’t make line breaks when you want them. Use 2 spaces or this code for a manual line break: </w:t>
      </w:r>
      <w:r>
        <w:rPr>
          <w:rStyle w:val="HTMLCode"/>
        </w:rPr>
        <w:t>&lt;</w:t>
      </w:r>
      <w:proofErr w:type="spellStart"/>
      <w:r>
        <w:rPr>
          <w:rStyle w:val="HTMLCode"/>
        </w:rPr>
        <w:t>br</w:t>
      </w:r>
      <w:proofErr w:type="spellEnd"/>
      <w:r>
        <w:rPr>
          <w:rStyle w:val="HTMLCode"/>
        </w:rPr>
        <w:t>&gt;</w:t>
      </w:r>
    </w:p>
    <w:p w:rsidR="00083FC8" w:rsidRDefault="00083FC8" w:rsidP="00083FC8">
      <w:pPr>
        <w:pStyle w:val="ky"/>
      </w:pPr>
      <w:r>
        <w:rPr>
          <w:rStyle w:val="Strong"/>
        </w:rPr>
        <w:t>Colors</w:t>
      </w:r>
      <w:r>
        <w:t xml:space="preserve">: Use this code: </w:t>
      </w:r>
      <w:r>
        <w:rPr>
          <w:rStyle w:val="HTMLCode"/>
        </w:rPr>
        <w:t>&lt;font color=</w:t>
      </w:r>
      <w:proofErr w:type="spellStart"/>
      <w:r>
        <w:rPr>
          <w:rStyle w:val="HTMLCode"/>
        </w:rPr>
        <w:t>blue|red|green|pink|yellow</w:t>
      </w:r>
      <w:proofErr w:type="spellEnd"/>
      <w:r>
        <w:rPr>
          <w:rStyle w:val="HTMLCode"/>
        </w:rPr>
        <w:t>&gt;Text&lt;/font&gt;</w:t>
      </w:r>
      <w:r>
        <w:t xml:space="preserve"> Not all markdown code works within a font tag, so review your colored text carefully!</w:t>
      </w:r>
    </w:p>
    <w:p w:rsidR="00083FC8" w:rsidRDefault="00083FC8" w:rsidP="00083FC8">
      <w:pPr>
        <w:pStyle w:val="ky"/>
      </w:pPr>
      <w:r>
        <w:rPr>
          <w:rStyle w:val="Strong"/>
        </w:rPr>
        <w:t>Indented quoting</w:t>
      </w:r>
      <w:r>
        <w:t>: Use a greater than sign (</w:t>
      </w:r>
      <w:r>
        <w:rPr>
          <w:rStyle w:val="HTMLCode"/>
        </w:rPr>
        <w:t>&gt;</w:t>
      </w:r>
      <w:r>
        <w:t>) and then a space, then type the text. The text is indented and has a gray horizontal line to the left of it until the next carriage return.</w:t>
      </w:r>
    </w:p>
    <w:p w:rsidR="00083FC8" w:rsidRDefault="00083FC8" w:rsidP="00083FC8">
      <w:pPr>
        <w:pStyle w:val="ky"/>
      </w:pPr>
      <w:r>
        <w:rPr>
          <w:rStyle w:val="Strong"/>
        </w:rPr>
        <w:t>Bullets</w:t>
      </w:r>
      <w:r>
        <w:t>: Use the dash sign (</w:t>
      </w:r>
      <w:proofErr w:type="gramStart"/>
      <w:r>
        <w:rPr>
          <w:rStyle w:val="HTMLCode"/>
        </w:rPr>
        <w:t>-</w:t>
      </w:r>
      <w:r>
        <w:t xml:space="preserve"> )</w:t>
      </w:r>
      <w:proofErr w:type="gramEnd"/>
      <w:r>
        <w:t xml:space="preserve"> with a space after it, or a space, a dash, and a space ( </w:t>
      </w:r>
      <w:r>
        <w:rPr>
          <w:rStyle w:val="HTMLCode"/>
        </w:rPr>
        <w:t>-</w:t>
      </w:r>
      <w:r>
        <w:t xml:space="preserve"> ), to create a circular bullet. To create a sub bullet, use a tab followed a dash and a space. You can also use an asterisk instead of a dash, and it works the same.</w:t>
      </w:r>
    </w:p>
    <w:p w:rsidR="00083FC8" w:rsidRDefault="00083FC8" w:rsidP="00083FC8">
      <w:pPr>
        <w:pStyle w:val="ky"/>
      </w:pPr>
      <w:r>
        <w:rPr>
          <w:rStyle w:val="Strong"/>
        </w:rPr>
        <w:t>Numbered lists</w:t>
      </w:r>
      <w:r>
        <w:t xml:space="preserve">: Start with </w:t>
      </w:r>
      <w:r>
        <w:rPr>
          <w:rStyle w:val="HTMLCode"/>
        </w:rPr>
        <w:t>1.</w:t>
      </w:r>
      <w:r>
        <w:t xml:space="preserve"> followed by a space, then it starts numbering for you. Start each line with some number and a period, then a space. Tab to indent to get </w:t>
      </w:r>
      <w:proofErr w:type="spellStart"/>
      <w:r>
        <w:t>subnumbering</w:t>
      </w:r>
      <w:proofErr w:type="spellEnd"/>
      <w:r>
        <w:t>.</w:t>
      </w:r>
    </w:p>
    <w:p w:rsidR="00083FC8" w:rsidRDefault="00083FC8" w:rsidP="00083FC8">
      <w:pPr>
        <w:pStyle w:val="ky"/>
      </w:pPr>
      <w:r>
        <w:rPr>
          <w:rStyle w:val="Strong"/>
        </w:rPr>
        <w:t>Graphics</w:t>
      </w:r>
      <w:r>
        <w:t xml:space="preserve">: You can attach image files directly to a notebook only in Markdown cells. Drag and drop your images to the </w:t>
      </w:r>
      <w:proofErr w:type="spellStart"/>
      <w:r>
        <w:t>Mardown</w:t>
      </w:r>
      <w:proofErr w:type="spellEnd"/>
      <w:r>
        <w:t xml:space="preserve"> cell to attach it to the notebook. To add images to other cell types, you can use only graphics that are hosted on the web. You can’t add captions for graphics at this time. Use this code: </w:t>
      </w: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="url.gif" alt="Alt text that describes the graphic" title="Title text" /&gt;</w:t>
      </w:r>
    </w:p>
    <w:p w:rsidR="00083FC8" w:rsidRDefault="00083FC8" w:rsidP="00083FC8">
      <w:pPr>
        <w:pStyle w:val="ky"/>
      </w:pPr>
      <w:r>
        <w:rPr>
          <w:rStyle w:val="Strong"/>
        </w:rPr>
        <w:t>Geometric shapes</w:t>
      </w:r>
      <w:r>
        <w:t xml:space="preserve">: Use this code with a decimal or hex reference number from here: </w:t>
      </w:r>
      <w:hyperlink r:id="rId41" w:tgtFrame="_blank" w:history="1">
        <w:r>
          <w:rPr>
            <w:rStyle w:val="Hyperlink"/>
          </w:rPr>
          <w:t>UTF-8 Geometric shapes</w:t>
        </w:r>
      </w:hyperlink>
      <w:r>
        <w:br/>
      </w:r>
      <w:r>
        <w:rPr>
          <w:rStyle w:val="HTMLCode"/>
        </w:rPr>
        <w:t>&amp;#</w:t>
      </w:r>
      <w:proofErr w:type="spellStart"/>
      <w:r>
        <w:rPr>
          <w:rStyle w:val="HTMLCode"/>
        </w:rPr>
        <w:t>reference_number</w:t>
      </w:r>
      <w:proofErr w:type="spellEnd"/>
      <w:r>
        <w:rPr>
          <w:rStyle w:val="HTMLCode"/>
        </w:rPr>
        <w:t>;</w:t>
      </w:r>
    </w:p>
    <w:p w:rsidR="00083FC8" w:rsidRDefault="00083FC8" w:rsidP="00083FC8">
      <w:pPr>
        <w:pStyle w:val="ky"/>
      </w:pPr>
      <w:r>
        <w:rPr>
          <w:rStyle w:val="Strong"/>
        </w:rPr>
        <w:t>Horizontal lines</w:t>
      </w:r>
      <w:r>
        <w:t xml:space="preserve">: Use three asterisks: </w:t>
      </w:r>
      <w:r>
        <w:rPr>
          <w:rStyle w:val="HTMLCode"/>
        </w:rPr>
        <w:t>***</w:t>
      </w:r>
    </w:p>
    <w:p w:rsidR="00083FC8" w:rsidRDefault="00083FC8" w:rsidP="00083FC8">
      <w:pPr>
        <w:pStyle w:val="ky"/>
      </w:pPr>
      <w:r>
        <w:rPr>
          <w:rStyle w:val="Strong"/>
        </w:rPr>
        <w:lastRenderedPageBreak/>
        <w:t>Internal links</w:t>
      </w:r>
      <w:r>
        <w:t xml:space="preserve">: To link to a section, use this code: </w:t>
      </w:r>
      <w:r>
        <w:rPr>
          <w:rStyle w:val="HTMLCode"/>
        </w:rPr>
        <w:t xml:space="preserve">[section </w:t>
      </w:r>
      <w:proofErr w:type="gramStart"/>
      <w:r>
        <w:rPr>
          <w:rStyle w:val="HTMLCode"/>
        </w:rPr>
        <w:t>title](</w:t>
      </w:r>
      <w:proofErr w:type="gramEnd"/>
      <w:r>
        <w:rPr>
          <w:rStyle w:val="HTMLCode"/>
        </w:rPr>
        <w:t>#section-title)</w:t>
      </w:r>
      <w:r>
        <w:t xml:space="preserve"> For the text in the parentheses, replace spaces and special characters with a hyphen. Make sure to test all the links!</w:t>
      </w:r>
    </w:p>
    <w:p w:rsidR="00083FC8" w:rsidRDefault="00083FC8" w:rsidP="00083FC8">
      <w:pPr>
        <w:pStyle w:val="ky"/>
      </w:pPr>
      <w:r>
        <w:t xml:space="preserve">Alternatively, you can add an ID for a section right above the section title. Use this code: </w:t>
      </w:r>
      <w:r>
        <w:rPr>
          <w:rStyle w:val="HTMLCode"/>
        </w:rPr>
        <w:t>&lt;</w:t>
      </w:r>
      <w:proofErr w:type="gramStart"/>
      <w:r>
        <w:rPr>
          <w:rStyle w:val="HTMLCode"/>
        </w:rPr>
        <w:t>a</w:t>
      </w:r>
      <w:proofErr w:type="gramEnd"/>
      <w:r>
        <w:rPr>
          <w:rStyle w:val="HTMLCode"/>
        </w:rPr>
        <w:t xml:space="preserve"> id="</w:t>
      </w:r>
      <w:proofErr w:type="spellStart"/>
      <w:r>
        <w:rPr>
          <w:rStyle w:val="HTMLCode"/>
        </w:rPr>
        <w:t>section_ID</w:t>
      </w:r>
      <w:proofErr w:type="spellEnd"/>
      <w:r>
        <w:rPr>
          <w:rStyle w:val="HTMLCode"/>
        </w:rPr>
        <w:t>"&gt;&lt;/a&gt;</w:t>
      </w:r>
      <w:r>
        <w:t xml:space="preserve"> Make sure that the </w:t>
      </w:r>
      <w:proofErr w:type="spellStart"/>
      <w:r>
        <w:t>section_ID</w:t>
      </w:r>
      <w:proofErr w:type="spellEnd"/>
      <w:r>
        <w:t xml:space="preserve"> is unique within the notebook.</w:t>
      </w:r>
    </w:p>
    <w:p w:rsidR="00083FC8" w:rsidRDefault="00083FC8" w:rsidP="00083FC8">
      <w:pPr>
        <w:pStyle w:val="ky"/>
      </w:pPr>
      <w:r>
        <w:t xml:space="preserve">Use this code for the link and make sure to test all the links! </w:t>
      </w:r>
      <w:r>
        <w:rPr>
          <w:rStyle w:val="HTMLCode"/>
        </w:rPr>
        <w:t xml:space="preserve">[section </w:t>
      </w:r>
      <w:proofErr w:type="gramStart"/>
      <w:r>
        <w:rPr>
          <w:rStyle w:val="HTMLCode"/>
        </w:rPr>
        <w:t>title](</w:t>
      </w:r>
      <w:proofErr w:type="gramEnd"/>
      <w:r>
        <w:rPr>
          <w:rStyle w:val="HTMLCode"/>
        </w:rPr>
        <w:t>#</w:t>
      </w:r>
      <w:proofErr w:type="spellStart"/>
      <w:r>
        <w:rPr>
          <w:rStyle w:val="HTMLCode"/>
        </w:rPr>
        <w:t>section_ID</w:t>
      </w:r>
      <w:proofErr w:type="spellEnd"/>
      <w:r>
        <w:rPr>
          <w:rStyle w:val="HTMLCode"/>
        </w:rPr>
        <w:t>)</w:t>
      </w:r>
    </w:p>
    <w:p w:rsidR="00083FC8" w:rsidRDefault="00083FC8" w:rsidP="00083FC8">
      <w:pPr>
        <w:pStyle w:val="ky"/>
      </w:pPr>
      <w:r>
        <w:rPr>
          <w:rStyle w:val="Strong"/>
        </w:rPr>
        <w:t>External links</w:t>
      </w:r>
      <w:r>
        <w:t xml:space="preserve">: Use this code and test all links! </w:t>
      </w:r>
      <w:r>
        <w:rPr>
          <w:rStyle w:val="HTMLCode"/>
        </w:rPr>
        <w:t xml:space="preserve">[link </w:t>
      </w:r>
      <w:proofErr w:type="gramStart"/>
      <w:r>
        <w:rPr>
          <w:rStyle w:val="HTMLCode"/>
        </w:rPr>
        <w:t>text](</w:t>
      </w:r>
      <w:proofErr w:type="gramEnd"/>
      <w:r>
        <w:rPr>
          <w:rStyle w:val="HTMLCode"/>
        </w:rPr>
        <w:t>http://url)</w:t>
      </w:r>
    </w:p>
    <w:p w:rsidR="00083FC8" w:rsidRDefault="00083FC8" w:rsidP="00083FC8">
      <w:r>
        <w:pict>
          <v:rect id="_x0000_i1039" style="width:0;height:1.5pt" o:hralign="center" o:hrstd="t" o:hr="t" fillcolor="#a0a0a0" stroked="f"/>
        </w:pict>
      </w:r>
    </w:p>
    <w:p w:rsidR="00083FC8" w:rsidRDefault="00083FC8" w:rsidP="00083FC8">
      <w:pPr>
        <w:pStyle w:val="ky"/>
      </w:pPr>
      <w:r>
        <w:rPr>
          <w:rStyle w:val="Emphasis"/>
        </w:rPr>
        <w:t xml:space="preserve">Originally published at </w:t>
      </w:r>
      <w:hyperlink r:id="rId42" w:tgtFrame="_blank" w:history="1">
        <w:r>
          <w:rPr>
            <w:rStyle w:val="Emphasis"/>
            <w:color w:val="0000FF"/>
            <w:u w:val="single"/>
          </w:rPr>
          <w:t>datascience.ibm.com</w:t>
        </w:r>
      </w:hyperlink>
      <w:r>
        <w:rPr>
          <w:rStyle w:val="Emphasis"/>
        </w:rPr>
        <w:t xml:space="preserve"> on February 7, 2017.</w:t>
      </w:r>
    </w:p>
    <w:p w:rsidR="005470D3" w:rsidRPr="005470D3" w:rsidRDefault="005470D3">
      <w:pPr>
        <w:rPr>
          <w:rFonts w:ascii="Arial" w:hAnsi="Arial" w:cs="Arial"/>
        </w:rPr>
      </w:pPr>
      <w:bookmarkStart w:id="14" w:name="_GoBack"/>
      <w:bookmarkEnd w:id="14"/>
    </w:p>
    <w:p w:rsidR="00694F5C" w:rsidRPr="005470D3" w:rsidRDefault="00694F5C">
      <w:pPr>
        <w:rPr>
          <w:rFonts w:ascii="Arial" w:hAnsi="Arial" w:cs="Arial"/>
        </w:rPr>
      </w:pPr>
    </w:p>
    <w:sectPr w:rsidR="00694F5C" w:rsidRPr="0054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684E"/>
    <w:multiLevelType w:val="multilevel"/>
    <w:tmpl w:val="9DE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37A6"/>
    <w:multiLevelType w:val="multilevel"/>
    <w:tmpl w:val="2E1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65BD5"/>
    <w:multiLevelType w:val="multilevel"/>
    <w:tmpl w:val="8DE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A624A"/>
    <w:multiLevelType w:val="multilevel"/>
    <w:tmpl w:val="EA0A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5781A"/>
    <w:multiLevelType w:val="multilevel"/>
    <w:tmpl w:val="8C8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C73D7"/>
    <w:multiLevelType w:val="multilevel"/>
    <w:tmpl w:val="BCC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D7"/>
    <w:rsid w:val="00083FC8"/>
    <w:rsid w:val="003F51D7"/>
    <w:rsid w:val="005470D3"/>
    <w:rsid w:val="0069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AA2DB-075E-4BDC-B473-617D4B98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7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70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70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470D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D3"/>
    <w:rPr>
      <w:b/>
      <w:bCs/>
    </w:rPr>
  </w:style>
  <w:style w:type="character" w:styleId="HTMLCode">
    <w:name w:val="HTML Code"/>
    <w:basedOn w:val="DefaultParagraphFont"/>
    <w:uiPriority w:val="99"/>
    <w:semiHidden/>
    <w:unhideWhenUsed/>
    <w:rsid w:val="005470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70D3"/>
    <w:rPr>
      <w:color w:val="0000FF"/>
      <w:u w:val="single"/>
    </w:rPr>
  </w:style>
  <w:style w:type="character" w:customStyle="1" w:styleId="Heading1Char">
    <w:name w:val="Heading 1 Char"/>
    <w:basedOn w:val="DefaultParagraphFont"/>
    <w:link w:val="Heading1"/>
    <w:uiPriority w:val="9"/>
    <w:rsid w:val="005470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70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70D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70D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470D3"/>
    <w:rPr>
      <w:rFonts w:ascii="Times New Roman" w:eastAsia="Times New Roman" w:hAnsi="Times New Roman" w:cs="Times New Roman"/>
      <w:b/>
      <w:bCs/>
      <w:sz w:val="15"/>
      <w:szCs w:val="15"/>
    </w:rPr>
  </w:style>
  <w:style w:type="character" w:styleId="Emphasis">
    <w:name w:val="Emphasis"/>
    <w:basedOn w:val="DefaultParagraphFont"/>
    <w:uiPriority w:val="20"/>
    <w:qFormat/>
    <w:rsid w:val="005470D3"/>
    <w:rPr>
      <w:i/>
      <w:iCs/>
    </w:rPr>
  </w:style>
  <w:style w:type="paragraph" w:styleId="HTMLPreformatted">
    <w:name w:val="HTML Preformatted"/>
    <w:basedOn w:val="Normal"/>
    <w:link w:val="HTMLPreformattedChar"/>
    <w:uiPriority w:val="99"/>
    <w:semiHidden/>
    <w:unhideWhenUsed/>
    <w:rsid w:val="0054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0D3"/>
    <w:rPr>
      <w:rFonts w:ascii="Courier New" w:eastAsia="Times New Roman" w:hAnsi="Courier New" w:cs="Courier New"/>
      <w:sz w:val="20"/>
      <w:szCs w:val="20"/>
    </w:rPr>
  </w:style>
  <w:style w:type="character" w:customStyle="1" w:styleId="pl-k">
    <w:name w:val="pl-k"/>
    <w:basedOn w:val="DefaultParagraphFont"/>
    <w:rsid w:val="005470D3"/>
  </w:style>
  <w:style w:type="character" w:customStyle="1" w:styleId="pl-s">
    <w:name w:val="pl-s"/>
    <w:basedOn w:val="DefaultParagraphFont"/>
    <w:rsid w:val="005470D3"/>
  </w:style>
  <w:style w:type="character" w:customStyle="1" w:styleId="pl-pds">
    <w:name w:val="pl-pds"/>
    <w:basedOn w:val="DefaultParagraphFont"/>
    <w:rsid w:val="005470D3"/>
  </w:style>
  <w:style w:type="character" w:customStyle="1" w:styleId="pl-en">
    <w:name w:val="pl-en"/>
    <w:basedOn w:val="DefaultParagraphFont"/>
    <w:rsid w:val="005470D3"/>
  </w:style>
  <w:style w:type="character" w:customStyle="1" w:styleId="pl-c1">
    <w:name w:val="pl-c1"/>
    <w:basedOn w:val="DefaultParagraphFont"/>
    <w:rsid w:val="005470D3"/>
  </w:style>
  <w:style w:type="character" w:customStyle="1" w:styleId="ap">
    <w:name w:val="ap"/>
    <w:basedOn w:val="DefaultParagraphFont"/>
    <w:rsid w:val="00083FC8"/>
  </w:style>
  <w:style w:type="paragraph" w:customStyle="1" w:styleId="ky">
    <w:name w:val="ky"/>
    <w:basedOn w:val="Normal"/>
    <w:rsid w:val="00083F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43858">
      <w:bodyDiv w:val="1"/>
      <w:marLeft w:val="0"/>
      <w:marRight w:val="0"/>
      <w:marTop w:val="0"/>
      <w:marBottom w:val="0"/>
      <w:divBdr>
        <w:top w:val="none" w:sz="0" w:space="0" w:color="auto"/>
        <w:left w:val="none" w:sz="0" w:space="0" w:color="auto"/>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 w:id="367680130">
          <w:marLeft w:val="0"/>
          <w:marRight w:val="0"/>
          <w:marTop w:val="0"/>
          <w:marBottom w:val="0"/>
          <w:divBdr>
            <w:top w:val="none" w:sz="0" w:space="0" w:color="auto"/>
            <w:left w:val="none" w:sz="0" w:space="0" w:color="auto"/>
            <w:bottom w:val="none" w:sz="0" w:space="0" w:color="auto"/>
            <w:right w:val="none" w:sz="0" w:space="0" w:color="auto"/>
          </w:divBdr>
        </w:div>
        <w:div w:id="1087651564">
          <w:marLeft w:val="0"/>
          <w:marRight w:val="0"/>
          <w:marTop w:val="0"/>
          <w:marBottom w:val="0"/>
          <w:divBdr>
            <w:top w:val="none" w:sz="0" w:space="0" w:color="auto"/>
            <w:left w:val="none" w:sz="0" w:space="0" w:color="auto"/>
            <w:bottom w:val="none" w:sz="0" w:space="0" w:color="auto"/>
            <w:right w:val="none" w:sz="0" w:space="0" w:color="auto"/>
          </w:divBdr>
          <w:divsChild>
            <w:div w:id="2129541893">
              <w:marLeft w:val="0"/>
              <w:marRight w:val="0"/>
              <w:marTop w:val="0"/>
              <w:marBottom w:val="0"/>
              <w:divBdr>
                <w:top w:val="none" w:sz="0" w:space="0" w:color="auto"/>
                <w:left w:val="none" w:sz="0" w:space="0" w:color="auto"/>
                <w:bottom w:val="none" w:sz="0" w:space="0" w:color="auto"/>
                <w:right w:val="none" w:sz="0" w:space="0" w:color="auto"/>
              </w:divBdr>
              <w:divsChild>
                <w:div w:id="1215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561">
          <w:marLeft w:val="0"/>
          <w:marRight w:val="0"/>
          <w:marTop w:val="0"/>
          <w:marBottom w:val="0"/>
          <w:divBdr>
            <w:top w:val="none" w:sz="0" w:space="0" w:color="auto"/>
            <w:left w:val="none" w:sz="0" w:space="0" w:color="auto"/>
            <w:bottom w:val="none" w:sz="0" w:space="0" w:color="auto"/>
            <w:right w:val="none" w:sz="0" w:space="0" w:color="auto"/>
          </w:divBdr>
        </w:div>
        <w:div w:id="1294678787">
          <w:marLeft w:val="0"/>
          <w:marRight w:val="0"/>
          <w:marTop w:val="0"/>
          <w:marBottom w:val="0"/>
          <w:divBdr>
            <w:top w:val="none" w:sz="0" w:space="0" w:color="auto"/>
            <w:left w:val="none" w:sz="0" w:space="0" w:color="auto"/>
            <w:bottom w:val="none" w:sz="0" w:space="0" w:color="auto"/>
            <w:right w:val="none" w:sz="0" w:space="0" w:color="auto"/>
          </w:divBdr>
        </w:div>
        <w:div w:id="7204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130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081362">
      <w:bodyDiv w:val="1"/>
      <w:marLeft w:val="0"/>
      <w:marRight w:val="0"/>
      <w:marTop w:val="0"/>
      <w:marBottom w:val="0"/>
      <w:divBdr>
        <w:top w:val="none" w:sz="0" w:space="0" w:color="auto"/>
        <w:left w:val="none" w:sz="0" w:space="0" w:color="auto"/>
        <w:bottom w:val="none" w:sz="0" w:space="0" w:color="auto"/>
        <w:right w:val="none" w:sz="0" w:space="0" w:color="auto"/>
      </w:divBdr>
      <w:divsChild>
        <w:div w:id="1895510103">
          <w:marLeft w:val="0"/>
          <w:marRight w:val="0"/>
          <w:marTop w:val="0"/>
          <w:marBottom w:val="0"/>
          <w:divBdr>
            <w:top w:val="none" w:sz="0" w:space="0" w:color="auto"/>
            <w:left w:val="none" w:sz="0" w:space="0" w:color="auto"/>
            <w:bottom w:val="none" w:sz="0" w:space="0" w:color="auto"/>
            <w:right w:val="none" w:sz="0" w:space="0" w:color="auto"/>
          </w:divBdr>
        </w:div>
        <w:div w:id="1101726681">
          <w:marLeft w:val="0"/>
          <w:marRight w:val="0"/>
          <w:marTop w:val="0"/>
          <w:marBottom w:val="0"/>
          <w:divBdr>
            <w:top w:val="none" w:sz="0" w:space="0" w:color="auto"/>
            <w:left w:val="none" w:sz="0" w:space="0" w:color="auto"/>
            <w:bottom w:val="none" w:sz="0" w:space="0" w:color="auto"/>
            <w:right w:val="none" w:sz="0" w:space="0" w:color="auto"/>
          </w:divBdr>
          <w:divsChild>
            <w:div w:id="2055543628">
              <w:marLeft w:val="0"/>
              <w:marRight w:val="0"/>
              <w:marTop w:val="0"/>
              <w:marBottom w:val="0"/>
              <w:divBdr>
                <w:top w:val="none" w:sz="0" w:space="0" w:color="auto"/>
                <w:left w:val="none" w:sz="0" w:space="0" w:color="auto"/>
                <w:bottom w:val="none" w:sz="0" w:space="0" w:color="auto"/>
                <w:right w:val="none" w:sz="0" w:space="0" w:color="auto"/>
              </w:divBdr>
              <w:divsChild>
                <w:div w:id="49233494">
                  <w:marLeft w:val="0"/>
                  <w:marRight w:val="0"/>
                  <w:marTop w:val="0"/>
                  <w:marBottom w:val="0"/>
                  <w:divBdr>
                    <w:top w:val="none" w:sz="0" w:space="0" w:color="auto"/>
                    <w:left w:val="none" w:sz="0" w:space="0" w:color="auto"/>
                    <w:bottom w:val="none" w:sz="0" w:space="0" w:color="auto"/>
                    <w:right w:val="none" w:sz="0" w:space="0" w:color="auto"/>
                  </w:divBdr>
                </w:div>
                <w:div w:id="1838686090">
                  <w:marLeft w:val="0"/>
                  <w:marRight w:val="0"/>
                  <w:marTop w:val="0"/>
                  <w:marBottom w:val="0"/>
                  <w:divBdr>
                    <w:top w:val="none" w:sz="0" w:space="0" w:color="auto"/>
                    <w:left w:val="none" w:sz="0" w:space="0" w:color="auto"/>
                    <w:bottom w:val="none" w:sz="0" w:space="0" w:color="auto"/>
                    <w:right w:val="none" w:sz="0" w:space="0" w:color="auto"/>
                  </w:divBdr>
                  <w:divsChild>
                    <w:div w:id="1609435006">
                      <w:marLeft w:val="0"/>
                      <w:marRight w:val="0"/>
                      <w:marTop w:val="0"/>
                      <w:marBottom w:val="0"/>
                      <w:divBdr>
                        <w:top w:val="none" w:sz="0" w:space="0" w:color="auto"/>
                        <w:left w:val="none" w:sz="0" w:space="0" w:color="auto"/>
                        <w:bottom w:val="none" w:sz="0" w:space="0" w:color="auto"/>
                        <w:right w:val="none" w:sz="0" w:space="0" w:color="auto"/>
                      </w:divBdr>
                      <w:divsChild>
                        <w:div w:id="105858275">
                          <w:marLeft w:val="0"/>
                          <w:marRight w:val="0"/>
                          <w:marTop w:val="0"/>
                          <w:marBottom w:val="0"/>
                          <w:divBdr>
                            <w:top w:val="none" w:sz="0" w:space="0" w:color="auto"/>
                            <w:left w:val="none" w:sz="0" w:space="0" w:color="auto"/>
                            <w:bottom w:val="none" w:sz="0" w:space="0" w:color="auto"/>
                            <w:right w:val="none" w:sz="0" w:space="0" w:color="auto"/>
                          </w:divBdr>
                          <w:divsChild>
                            <w:div w:id="2124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041720">
          <w:marLeft w:val="0"/>
          <w:marRight w:val="0"/>
          <w:marTop w:val="0"/>
          <w:marBottom w:val="0"/>
          <w:divBdr>
            <w:top w:val="none" w:sz="0" w:space="0" w:color="auto"/>
            <w:left w:val="none" w:sz="0" w:space="0" w:color="auto"/>
            <w:bottom w:val="none" w:sz="0" w:space="0" w:color="auto"/>
            <w:right w:val="none" w:sz="0" w:space="0" w:color="auto"/>
          </w:divBdr>
          <w:divsChild>
            <w:div w:id="154885453">
              <w:marLeft w:val="0"/>
              <w:marRight w:val="0"/>
              <w:marTop w:val="0"/>
              <w:marBottom w:val="0"/>
              <w:divBdr>
                <w:top w:val="none" w:sz="0" w:space="0" w:color="auto"/>
                <w:left w:val="none" w:sz="0" w:space="0" w:color="auto"/>
                <w:bottom w:val="none" w:sz="0" w:space="0" w:color="auto"/>
                <w:right w:val="none" w:sz="0" w:space="0" w:color="auto"/>
              </w:divBdr>
              <w:divsChild>
                <w:div w:id="874656308">
                  <w:marLeft w:val="0"/>
                  <w:marRight w:val="0"/>
                  <w:marTop w:val="0"/>
                  <w:marBottom w:val="0"/>
                  <w:divBdr>
                    <w:top w:val="none" w:sz="0" w:space="0" w:color="auto"/>
                    <w:left w:val="none" w:sz="0" w:space="0" w:color="auto"/>
                    <w:bottom w:val="none" w:sz="0" w:space="0" w:color="auto"/>
                    <w:right w:val="none" w:sz="0" w:space="0" w:color="auto"/>
                  </w:divBdr>
                  <w:divsChild>
                    <w:div w:id="1597786125">
                      <w:marLeft w:val="0"/>
                      <w:marRight w:val="0"/>
                      <w:marTop w:val="0"/>
                      <w:marBottom w:val="0"/>
                      <w:divBdr>
                        <w:top w:val="none" w:sz="0" w:space="0" w:color="auto"/>
                        <w:left w:val="none" w:sz="0" w:space="0" w:color="auto"/>
                        <w:bottom w:val="none" w:sz="0" w:space="0" w:color="auto"/>
                        <w:right w:val="none" w:sz="0" w:space="0" w:color="auto"/>
                      </w:divBdr>
                      <w:divsChild>
                        <w:div w:id="563566210">
                          <w:marLeft w:val="0"/>
                          <w:marRight w:val="0"/>
                          <w:marTop w:val="0"/>
                          <w:marBottom w:val="0"/>
                          <w:divBdr>
                            <w:top w:val="none" w:sz="0" w:space="0" w:color="auto"/>
                            <w:left w:val="none" w:sz="0" w:space="0" w:color="auto"/>
                            <w:bottom w:val="none" w:sz="0" w:space="0" w:color="auto"/>
                            <w:right w:val="none" w:sz="0" w:space="0" w:color="auto"/>
                          </w:divBdr>
                          <w:divsChild>
                            <w:div w:id="8908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639463">
              <w:marLeft w:val="0"/>
              <w:marRight w:val="0"/>
              <w:marTop w:val="0"/>
              <w:marBottom w:val="0"/>
              <w:divBdr>
                <w:top w:val="none" w:sz="0" w:space="0" w:color="auto"/>
                <w:left w:val="none" w:sz="0" w:space="0" w:color="auto"/>
                <w:bottom w:val="none" w:sz="0" w:space="0" w:color="auto"/>
                <w:right w:val="none" w:sz="0" w:space="0" w:color="auto"/>
              </w:divBdr>
              <w:divsChild>
                <w:div w:id="1303534520">
                  <w:marLeft w:val="0"/>
                  <w:marRight w:val="0"/>
                  <w:marTop w:val="0"/>
                  <w:marBottom w:val="0"/>
                  <w:divBdr>
                    <w:top w:val="none" w:sz="0" w:space="0" w:color="auto"/>
                    <w:left w:val="none" w:sz="0" w:space="0" w:color="auto"/>
                    <w:bottom w:val="none" w:sz="0" w:space="0" w:color="auto"/>
                    <w:right w:val="none" w:sz="0" w:space="0" w:color="auto"/>
                  </w:divBdr>
                  <w:divsChild>
                    <w:div w:id="918907843">
                      <w:marLeft w:val="0"/>
                      <w:marRight w:val="0"/>
                      <w:marTop w:val="0"/>
                      <w:marBottom w:val="0"/>
                      <w:divBdr>
                        <w:top w:val="none" w:sz="0" w:space="0" w:color="auto"/>
                        <w:left w:val="none" w:sz="0" w:space="0" w:color="auto"/>
                        <w:bottom w:val="none" w:sz="0" w:space="0" w:color="auto"/>
                        <w:right w:val="none" w:sz="0" w:space="0" w:color="auto"/>
                      </w:divBdr>
                      <w:divsChild>
                        <w:div w:id="2046631562">
                          <w:marLeft w:val="0"/>
                          <w:marRight w:val="0"/>
                          <w:marTop w:val="0"/>
                          <w:marBottom w:val="0"/>
                          <w:divBdr>
                            <w:top w:val="none" w:sz="0" w:space="0" w:color="auto"/>
                            <w:left w:val="none" w:sz="0" w:space="0" w:color="auto"/>
                            <w:bottom w:val="none" w:sz="0" w:space="0" w:color="auto"/>
                            <w:right w:val="none" w:sz="0" w:space="0" w:color="auto"/>
                          </w:divBdr>
                          <w:divsChild>
                            <w:div w:id="2117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796">
          <w:marLeft w:val="0"/>
          <w:marRight w:val="0"/>
          <w:marTop w:val="0"/>
          <w:marBottom w:val="0"/>
          <w:divBdr>
            <w:top w:val="none" w:sz="0" w:space="0" w:color="auto"/>
            <w:left w:val="none" w:sz="0" w:space="0" w:color="auto"/>
            <w:bottom w:val="none" w:sz="0" w:space="0" w:color="auto"/>
            <w:right w:val="none" w:sz="0" w:space="0" w:color="auto"/>
          </w:divBdr>
        </w:div>
      </w:divsChild>
    </w:div>
    <w:div w:id="18812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am-p/markdown-here/wiki/Markdown-Here-Cheatsheet" TargetMode="External"/><Relationship Id="rId18" Type="http://schemas.openxmlformats.org/officeDocument/2006/relationships/hyperlink" Target="https://github.com/adam-p/markdown-here/wiki/Markdown-Here-Cheatsheet" TargetMode="External"/><Relationship Id="rId26" Type="http://schemas.openxmlformats.org/officeDocument/2006/relationships/hyperlink" Target="http://slashdot.org" TargetMode="External"/><Relationship Id="rId39" Type="http://schemas.openxmlformats.org/officeDocument/2006/relationships/image" Target="media/image3.png"/><Relationship Id="rId21" Type="http://schemas.openxmlformats.org/officeDocument/2006/relationships/hyperlink" Target="https://github.com/adam-p/markdown-here/wiki/Markdown-Here-Cheatsheet" TargetMode="External"/><Relationship Id="rId34" Type="http://schemas.openxmlformats.org/officeDocument/2006/relationships/hyperlink" Target="https://www.codecogs.com/latex/eqneditor.php" TargetMode="External"/><Relationship Id="rId42" Type="http://schemas.openxmlformats.org/officeDocument/2006/relationships/hyperlink" Target="http://datascience.ibm.com/blog/markdown-for-jupyter-notebooks-cheatsheet/" TargetMode="External"/><Relationship Id="rId7" Type="http://schemas.openxmlformats.org/officeDocument/2006/relationships/hyperlink" Target="http://github.github.com/github-flavored-markdown/" TargetMode="External"/><Relationship Id="rId2" Type="http://schemas.openxmlformats.org/officeDocument/2006/relationships/styles" Target="styles.xml"/><Relationship Id="rId16" Type="http://schemas.openxmlformats.org/officeDocument/2006/relationships/hyperlink" Target="https://github.com/adam-p/markdown-here/wiki/Markdown-Here-Cheatsheet" TargetMode="External"/><Relationship Id="rId20" Type="http://schemas.openxmlformats.org/officeDocument/2006/relationships/hyperlink" Target="https://github.com/adam-p/markdown-here/wiki/Markdown-Here-Cheatsheet" TargetMode="External"/><Relationship Id="rId29" Type="http://schemas.openxmlformats.org/officeDocument/2006/relationships/hyperlink" Target="http://www.example.com" TargetMode="External"/><Relationship Id="rId41" Type="http://schemas.openxmlformats.org/officeDocument/2006/relationships/hyperlink" Target="http://www.w3schools.com/charsets/ref_utf_geometric.asp" TargetMode="External"/><Relationship Id="rId1" Type="http://schemas.openxmlformats.org/officeDocument/2006/relationships/numbering" Target="numbering.xml"/><Relationship Id="rId6" Type="http://schemas.openxmlformats.org/officeDocument/2006/relationships/hyperlink" Target="http://daringfireball.net/projects/markdown/" TargetMode="External"/><Relationship Id="rId11" Type="http://schemas.openxmlformats.org/officeDocument/2006/relationships/hyperlink" Target="https://github.com/adam-p/markdown-here/wiki/Markdown-Here-Cheatsheet" TargetMode="External"/><Relationship Id="rId24" Type="http://schemas.openxmlformats.org/officeDocument/2006/relationships/hyperlink" Target="https://www.google.com" TargetMode="External"/><Relationship Id="rId32" Type="http://schemas.openxmlformats.org/officeDocument/2006/relationships/hyperlink" Target="http://softwaremaniacs.org/media/soft/highlight/test.html" TargetMode="External"/><Relationship Id="rId37" Type="http://schemas.openxmlformats.org/officeDocument/2006/relationships/hyperlink" Target="https://medium.com/@ingeh?source=post_page-----386c05aeebed----------------------" TargetMode="External"/><Relationship Id="rId40" Type="http://schemas.openxmlformats.org/officeDocument/2006/relationships/image" Target="media/image4.png"/><Relationship Id="rId5" Type="http://schemas.openxmlformats.org/officeDocument/2006/relationships/hyperlink" Target="https://github.com/adam-p/markdown-here/wiki/Markdown-Here-Cheatsheet/_history" TargetMode="External"/><Relationship Id="rId15" Type="http://schemas.openxmlformats.org/officeDocument/2006/relationships/hyperlink" Target="https://github.com/adam-p/markdown-here/wiki/Markdown-Here-Cheatsheet" TargetMode="External"/><Relationship Id="rId23" Type="http://schemas.openxmlformats.org/officeDocument/2006/relationships/hyperlink" Target="https://github.com/adam-p/markdown-here/wiki/Markdown-Here-Cheatsheet" TargetMode="External"/><Relationship Id="rId28" Type="http://schemas.openxmlformats.org/officeDocument/2006/relationships/hyperlink" Target="http://www.example.com" TargetMode="External"/><Relationship Id="rId36" Type="http://schemas.openxmlformats.org/officeDocument/2006/relationships/image" Target="media/image2.jpeg"/><Relationship Id="rId10" Type="http://schemas.openxmlformats.org/officeDocument/2006/relationships/hyperlink" Target="http://markdown-here.com" TargetMode="External"/><Relationship Id="rId19" Type="http://schemas.openxmlformats.org/officeDocument/2006/relationships/hyperlink" Target="https://github.com/adam-p/markdown-here/wiki/Markdown-Here-Cheatsheet" TargetMode="External"/><Relationship Id="rId31" Type="http://schemas.openxmlformats.org/officeDocument/2006/relationships/hyperlink" Target="http://softwaremaniacs.org/media/soft/highlight/tes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 Id="rId14" Type="http://schemas.openxmlformats.org/officeDocument/2006/relationships/hyperlink" Target="https://github.com/adam-p/markdown-here/wiki/Markdown-Here-Cheatsheet" TargetMode="External"/><Relationship Id="rId22" Type="http://schemas.openxmlformats.org/officeDocument/2006/relationships/hyperlink" Target="https://github.com/adam-p/markdown-here/wiki/Markdown-Here-Cheatsheet" TargetMode="External"/><Relationship Id="rId27" Type="http://schemas.openxmlformats.org/officeDocument/2006/relationships/hyperlink" Target="http://www.reddit.com" TargetMode="External"/><Relationship Id="rId30" Type="http://schemas.openxmlformats.org/officeDocument/2006/relationships/image" Target="media/image1.png"/><Relationship Id="rId35" Type="http://schemas.openxmlformats.org/officeDocument/2006/relationships/hyperlink" Target="https://medium.com/@ingeh?source=post_page-----386c05aeebed----------------------" TargetMode="External"/><Relationship Id="rId43" Type="http://schemas.openxmlformats.org/officeDocument/2006/relationships/fontTable" Target="fontTable.xml"/><Relationship Id="rId8" Type="http://schemas.openxmlformats.org/officeDocument/2006/relationships/hyperlink" Target="http://www.markdown-here.com/livedemo.html" TargetMode="External"/><Relationship Id="rId3" Type="http://schemas.openxmlformats.org/officeDocument/2006/relationships/settings" Target="settings.xml"/><Relationship Id="rId12" Type="http://schemas.openxmlformats.org/officeDocument/2006/relationships/hyperlink" Target="https://github.com/adam-p/markdown-here/wiki/Markdown-Here-Cheatsheet" TargetMode="External"/><Relationship Id="rId17" Type="http://schemas.openxmlformats.org/officeDocument/2006/relationships/hyperlink" Target="https://github.com/adam-p/markdown-here/wiki/Markdown-Here-Cheatsheet" TargetMode="External"/><Relationship Id="rId25" Type="http://schemas.openxmlformats.org/officeDocument/2006/relationships/hyperlink" Target="https://www.mozilla.org" TargetMode="External"/><Relationship Id="rId33" Type="http://schemas.openxmlformats.org/officeDocument/2006/relationships/hyperlink" Target="https://en.wikibooks.org/wiki/LaTeX/Mathematics" TargetMode="External"/><Relationship Id="rId38" Type="http://schemas.openxmlformats.org/officeDocument/2006/relationships/hyperlink" Target="https://medium.com/ibm-data-science-experience/markdown-for-jupyter-notebooks-cheatsheet-386c05aeebed?source=post_page-----386c05aee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2192</Words>
  <Characters>12499</Characters>
  <Application>Microsoft Office Word</Application>
  <DocSecurity>0</DocSecurity>
  <Lines>104</Lines>
  <Paragraphs>29</Paragraphs>
  <ScaleCrop>false</ScaleCrop>
  <Company>HP</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Lee</dc:creator>
  <cp:keywords/>
  <dc:description/>
  <cp:lastModifiedBy>Ruslan Lee</cp:lastModifiedBy>
  <cp:revision>3</cp:revision>
  <dcterms:created xsi:type="dcterms:W3CDTF">2019-10-13T22:46:00Z</dcterms:created>
  <dcterms:modified xsi:type="dcterms:W3CDTF">2019-10-13T22:49:00Z</dcterms:modified>
</cp:coreProperties>
</file>